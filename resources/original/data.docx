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0FF97" w14:textId="77777777" w:rsidR="00153DE9" w:rsidRPr="004E5E8F" w:rsidRDefault="00153DE9" w:rsidP="00153DE9">
      <w:pPr>
        <w:spacing w:before="120" w:after="120"/>
        <w:rPr>
          <w:b/>
          <w:bCs/>
          <w:lang w:val="en-US"/>
        </w:rPr>
      </w:pPr>
      <w:r w:rsidRPr="12F43624">
        <w:rPr>
          <w:b/>
          <w:bCs/>
          <w:lang w:val="en-US"/>
        </w:rPr>
        <w:t>1. Artikel in Zeitschriften</w:t>
      </w:r>
    </w:p>
    <w:p w14:paraId="19FA36E0" w14:textId="77777777" w:rsidR="00153DE9" w:rsidRPr="00153DE9" w:rsidRDefault="00153DE9" w:rsidP="00153DE9">
      <w:pPr>
        <w:spacing w:before="120" w:after="120"/>
        <w:ind w:left="709" w:hanging="709"/>
        <w:jc w:val="both"/>
      </w:pPr>
      <w:r w:rsidRPr="12F43624">
        <w:rPr>
          <w:lang w:val="en-US"/>
        </w:rPr>
        <w:t xml:space="preserve">Adelswärd, Viveka (1989): Laughter and Dialogue: </w:t>
      </w:r>
      <w:proofErr w:type="gramStart"/>
      <w:r w:rsidRPr="12F43624">
        <w:rPr>
          <w:lang w:val="en-US"/>
        </w:rPr>
        <w:t>the</w:t>
      </w:r>
      <w:proofErr w:type="gramEnd"/>
      <w:r w:rsidRPr="12F43624">
        <w:rPr>
          <w:lang w:val="en-US"/>
        </w:rPr>
        <w:t xml:space="preserve"> Social Significance of Laughter in Institutional Discourse. </w:t>
      </w:r>
      <w:r w:rsidRPr="00153DE9">
        <w:t>In: Nordic journal of linguistics 12, 107–136.</w:t>
      </w:r>
    </w:p>
    <w:p w14:paraId="2F17DBF5" w14:textId="77777777" w:rsidR="00153DE9" w:rsidRPr="004E5E8F" w:rsidRDefault="00153DE9" w:rsidP="00153DE9">
      <w:pPr>
        <w:spacing w:before="120" w:after="120"/>
        <w:rPr>
          <w:b/>
          <w:bCs/>
        </w:rPr>
      </w:pPr>
      <w:r w:rsidRPr="56E1B301">
        <w:rPr>
          <w:b/>
          <w:bCs/>
        </w:rPr>
        <w:t>2. Artikel in Herausgeberband</w:t>
      </w:r>
    </w:p>
    <w:p w14:paraId="415E22C4" w14:textId="1527E530" w:rsidR="00153DE9" w:rsidRDefault="00153DE9" w:rsidP="00153DE9">
      <w:pPr>
        <w:spacing w:before="120" w:after="120"/>
        <w:ind w:left="709" w:hanging="709"/>
        <w:jc w:val="both"/>
      </w:pPr>
      <w:r>
        <w:t>Alber, Kerstin / Neumeister, Nicole (2009): „Wortbedeutungserklärungen unter empirischer und didaktischer Perspektive“</w:t>
      </w:r>
      <w:r w:rsidR="0067018C">
        <w:t>.</w:t>
      </w:r>
      <w:r>
        <w:t xml:space="preserve"> In: Krelle, Michael / Spiegel, Carmen (Hgg.): Sprechen und Kommunizieren: Entwicklungsperspektiven, Diagnosemöglichkeiten und Lernszenarien in Deutschunterricht und Deutschdidaktik. Baltmannsweiler: Schneider, 139–155.</w:t>
      </w:r>
    </w:p>
    <w:p w14:paraId="08C40816" w14:textId="369017CA" w:rsidR="0067018C" w:rsidRDefault="0067018C" w:rsidP="00153DE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Ahrenholz, Bernt (2010a): „Einleitung“. In: Ahrenholz, Bernt (Hg.): Fachunterricht und Deutsch als Zweitsprache. Tübingen: Narr, 1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14.</w:t>
      </w:r>
    </w:p>
    <w:p w14:paraId="50ED6072" w14:textId="1DCA7982" w:rsidR="0067018C" w:rsidRPr="0067018C" w:rsidRDefault="0067018C" w:rsidP="00153DE9">
      <w:pPr>
        <w:spacing w:before="120" w:after="120"/>
        <w:ind w:left="709" w:hanging="709"/>
        <w:jc w:val="both"/>
        <w:rPr>
          <w:b/>
          <w:sz w:val="22"/>
          <w:szCs w:val="22"/>
        </w:rPr>
      </w:pPr>
      <w:r w:rsidRPr="0067018C">
        <w:rPr>
          <w:b/>
          <w:sz w:val="22"/>
          <w:szCs w:val="22"/>
        </w:rPr>
        <w:t>3.</w:t>
      </w:r>
      <w:r w:rsidRPr="0067018C">
        <w:rPr>
          <w:b/>
          <w:sz w:val="22"/>
          <w:szCs w:val="22"/>
        </w:rPr>
        <w:tab/>
        <w:t>Herausgeberband</w:t>
      </w:r>
    </w:p>
    <w:p w14:paraId="7BA43E4D" w14:textId="1ABC0486" w:rsidR="0067018C" w:rsidRPr="0067018C" w:rsidRDefault="0067018C" w:rsidP="00153DE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Ahrenholz, Bernt (Hg.)</w:t>
      </w:r>
      <w:r>
        <w:rPr>
          <w:sz w:val="22"/>
          <w:szCs w:val="22"/>
        </w:rPr>
        <w:t xml:space="preserve"> (2010)</w:t>
      </w:r>
      <w:r w:rsidRPr="00FD17A7">
        <w:rPr>
          <w:sz w:val="22"/>
          <w:szCs w:val="22"/>
        </w:rPr>
        <w:t>: Fachunterricht und Deutsch als Zweitsprache. Tübingen: Narr</w:t>
      </w:r>
    </w:p>
    <w:p w14:paraId="53688E19" w14:textId="77777777" w:rsidR="00153DE9" w:rsidRPr="004E5E8F" w:rsidRDefault="00153DE9" w:rsidP="00153DE9">
      <w:pPr>
        <w:spacing w:before="120" w:after="120"/>
        <w:rPr>
          <w:b/>
          <w:bCs/>
        </w:rPr>
      </w:pPr>
      <w:r w:rsidRPr="56E1B301">
        <w:rPr>
          <w:b/>
          <w:bCs/>
        </w:rPr>
        <w:t>3. Monografie:</w:t>
      </w:r>
    </w:p>
    <w:p w14:paraId="6D202733" w14:textId="77777777" w:rsidR="00153DE9" w:rsidRPr="005E15EE" w:rsidRDefault="00153DE9" w:rsidP="00153DE9">
      <w:pPr>
        <w:spacing w:before="120" w:after="120"/>
        <w:ind w:left="709" w:hanging="709"/>
        <w:jc w:val="both"/>
      </w:pPr>
      <w:r>
        <w:t>Ahrenholz, Bernt (1998): Modalität und Diskurs: Instruktionen auf Deutsch und Italienisch: eine Untersuchung zum Zweitspracherwerb und zur Textlinguistik. Tübingen: Stauffenburg.</w:t>
      </w:r>
    </w:p>
    <w:p w14:paraId="4839DC9F" w14:textId="68C65B6C" w:rsidR="00153DE9" w:rsidRPr="0067018C" w:rsidRDefault="00153DE9" w:rsidP="009219A3">
      <w:pPr>
        <w:spacing w:before="120" w:after="120"/>
        <w:ind w:left="709" w:hanging="709"/>
        <w:jc w:val="both"/>
        <w:rPr>
          <w:b/>
        </w:rPr>
      </w:pPr>
      <w:r w:rsidRPr="0067018C">
        <w:rPr>
          <w:b/>
        </w:rPr>
        <w:t>4. Internetquellen:</w:t>
      </w:r>
    </w:p>
    <w:p w14:paraId="6D71213F" w14:textId="0B12D712" w:rsidR="0067018C" w:rsidRPr="00587E60" w:rsidRDefault="0067018C" w:rsidP="0067018C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Auer, Peter (2002): Projection in interaction an projection in grammar. InLiSt 33. [Online verfügbar unter: http://nbn-resolving.de/urn:nbn:de:bsz:352-opus-11392</w:t>
      </w:r>
      <w:r>
        <w:rPr>
          <w:sz w:val="22"/>
          <w:szCs w:val="22"/>
        </w:rPr>
        <w:t>.</w:t>
      </w:r>
      <w:r w:rsidRPr="00587E60">
        <w:rPr>
          <w:sz w:val="22"/>
          <w:szCs w:val="22"/>
        </w:rPr>
        <w:t xml:space="preserve"> </w:t>
      </w:r>
      <w:r>
        <w:rPr>
          <w:sz w:val="22"/>
          <w:szCs w:val="22"/>
        </w:rPr>
        <w:t>Z</w:t>
      </w:r>
      <w:r w:rsidRPr="00587E60">
        <w:rPr>
          <w:sz w:val="22"/>
          <w:szCs w:val="22"/>
        </w:rPr>
        <w:t>uletzt zugegriffen am 21. August 2019]</w:t>
      </w:r>
    </w:p>
    <w:p w14:paraId="1CAE38F9" w14:textId="136BBBA6" w:rsidR="00153DE9" w:rsidRPr="00C400B2" w:rsidRDefault="00C400B2" w:rsidP="009219A3">
      <w:pPr>
        <w:spacing w:before="120" w:after="120"/>
        <w:ind w:left="709" w:hanging="709"/>
        <w:jc w:val="both"/>
        <w:rPr>
          <w:b/>
          <w:sz w:val="22"/>
          <w:szCs w:val="22"/>
        </w:rPr>
      </w:pPr>
      <w:r w:rsidRPr="00C400B2">
        <w:rPr>
          <w:b/>
          <w:sz w:val="22"/>
          <w:szCs w:val="22"/>
        </w:rPr>
        <w:t>5.</w:t>
      </w:r>
      <w:r w:rsidRPr="00C400B2">
        <w:rPr>
          <w:b/>
          <w:sz w:val="22"/>
          <w:szCs w:val="22"/>
        </w:rPr>
        <w:tab/>
        <w:t>Verordnungen und Gesetze</w:t>
      </w:r>
    </w:p>
    <w:p w14:paraId="270A972A" w14:textId="37AF916E" w:rsidR="00C400B2" w:rsidRPr="003C5CAD" w:rsidRDefault="00C400B2" w:rsidP="00C400B2">
      <w:pPr>
        <w:spacing w:before="120" w:after="120"/>
        <w:ind w:left="709" w:hanging="709"/>
        <w:jc w:val="both"/>
        <w:rPr>
          <w:sz w:val="22"/>
          <w:szCs w:val="22"/>
        </w:rPr>
      </w:pPr>
      <w:r w:rsidRPr="003C5CAD">
        <w:rPr>
          <w:sz w:val="22"/>
          <w:szCs w:val="22"/>
        </w:rPr>
        <w:t>AltPflAPrV [= Altenpflege-Ausbildungs- und Prüfungsverordnung] (2002): Ausbildungs- und Prüfungsverordnung für den Beruf des Altenpflegers und der Altenpflegerin. [Online verfügbar unter: https://www.bmfsfj.de/blob/77748/ba6555c7056db46c24137ba09b7dddfe/ausbildungs-und-pruefungsverordnung-data.pdf</w:t>
      </w:r>
      <w:r>
        <w:rPr>
          <w:sz w:val="22"/>
          <w:szCs w:val="22"/>
        </w:rPr>
        <w:t>.</w:t>
      </w:r>
      <w:r w:rsidRPr="003C5CAD">
        <w:rPr>
          <w:sz w:val="22"/>
          <w:szCs w:val="22"/>
        </w:rPr>
        <w:t xml:space="preserve"> </w:t>
      </w:r>
      <w:r>
        <w:rPr>
          <w:sz w:val="22"/>
          <w:szCs w:val="22"/>
        </w:rPr>
        <w:t>Z</w:t>
      </w:r>
      <w:r w:rsidRPr="003C5CAD">
        <w:rPr>
          <w:sz w:val="22"/>
          <w:szCs w:val="22"/>
        </w:rPr>
        <w:t>uletzt zugegriffen am: 02.</w:t>
      </w:r>
      <w:r>
        <w:rPr>
          <w:sz w:val="22"/>
          <w:szCs w:val="22"/>
        </w:rPr>
        <w:t xml:space="preserve"> September </w:t>
      </w:r>
      <w:r w:rsidRPr="003C5CAD">
        <w:rPr>
          <w:sz w:val="22"/>
          <w:szCs w:val="22"/>
        </w:rPr>
        <w:t>2019]</w:t>
      </w:r>
    </w:p>
    <w:p w14:paraId="7A82B4AA" w14:textId="77777777" w:rsidR="00153DE9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</w:p>
    <w:p w14:paraId="29E9F503" w14:textId="77777777" w:rsidR="00153DE9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</w:p>
    <w:p w14:paraId="5386B029" w14:textId="77777777" w:rsidR="00153DE9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</w:p>
    <w:p w14:paraId="2E47588A" w14:textId="74658883" w:rsidR="00153DE9" w:rsidRPr="00FD17A7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[</w:t>
      </w:r>
      <w:r w:rsidRPr="00FD17A7">
        <w:rPr>
          <w:sz w:val="22"/>
          <w:szCs w:val="22"/>
        </w:rPr>
        <w:t xml:space="preserve">AV Prüfungen] </w:t>
      </w:r>
      <w:r w:rsidR="0067018C">
        <w:rPr>
          <w:sz w:val="22"/>
          <w:szCs w:val="22"/>
        </w:rPr>
        <w:t xml:space="preserve">(2016): </w:t>
      </w:r>
      <w:r w:rsidRPr="00FD17A7">
        <w:rPr>
          <w:sz w:val="22"/>
          <w:szCs w:val="22"/>
        </w:rPr>
        <w:t>Ausführungsvorschriften über schulische Prüfungen (AV Prüfungen). Vom 02. September 2016. Berlin: Senatsverwaltung für Bildung, Jugend und Wissenschaft.</w:t>
      </w:r>
    </w:p>
    <w:p w14:paraId="021C62E7" w14:textId="77777777" w:rsidR="00153DE9" w:rsidRPr="00FD17A7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[BbS-VO] (2009): Verordnung über berufsbildende Schulen. [</w:t>
      </w:r>
      <w:r w:rsidRPr="00FD17A7">
        <w:rPr>
          <w:color w:val="FF0000"/>
          <w:sz w:val="22"/>
          <w:szCs w:val="22"/>
        </w:rPr>
        <w:t>Online</w:t>
      </w:r>
      <w:r>
        <w:rPr>
          <w:color w:val="FF0000"/>
          <w:sz w:val="22"/>
          <w:szCs w:val="22"/>
        </w:rPr>
        <w:t xml:space="preserve"> verfügbar unter</w:t>
      </w:r>
      <w:r w:rsidRPr="00FD17A7">
        <w:rPr>
          <w:color w:val="FF0000"/>
          <w:sz w:val="22"/>
          <w:szCs w:val="22"/>
        </w:rPr>
        <w:t>:</w:t>
      </w:r>
      <w:r w:rsidRPr="00FD17A7">
        <w:rPr>
          <w:sz w:val="22"/>
          <w:szCs w:val="22"/>
        </w:rPr>
        <w:t xml:space="preserve"> </w:t>
      </w:r>
      <w:r w:rsidRPr="004F0912">
        <w:rPr>
          <w:sz w:val="22"/>
          <w:szCs w:val="22"/>
        </w:rPr>
        <w:t>http://www.schure.de/22410/bbsvo.htm</w:t>
      </w:r>
      <w:r>
        <w:rPr>
          <w:sz w:val="22"/>
          <w:szCs w:val="22"/>
        </w:rPr>
        <w:t>. Z</w:t>
      </w:r>
      <w:r w:rsidRPr="00FD17A7">
        <w:rPr>
          <w:sz w:val="22"/>
          <w:szCs w:val="22"/>
        </w:rPr>
        <w:t xml:space="preserve">uletzt </w:t>
      </w:r>
      <w:r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am: </w:t>
      </w:r>
      <w:r>
        <w:rPr>
          <w:sz w:val="22"/>
          <w:szCs w:val="22"/>
        </w:rPr>
        <w:t>02.09.2019</w:t>
      </w:r>
      <w:r w:rsidRPr="00FD17A7">
        <w:rPr>
          <w:sz w:val="22"/>
          <w:szCs w:val="22"/>
        </w:rPr>
        <w:t>]</w:t>
      </w:r>
    </w:p>
    <w:p w14:paraId="160AF74F" w14:textId="77777777" w:rsidR="00153DE9" w:rsidRPr="00FD17A7" w:rsidRDefault="00153DE9" w:rsidP="33BEB63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[DUDEN] Eisenberg, Peter </w:t>
      </w:r>
      <w:r w:rsidRPr="00FD17A7">
        <w:rPr>
          <w:color w:val="FF0000"/>
          <w:sz w:val="22"/>
          <w:szCs w:val="22"/>
        </w:rPr>
        <w:t>/ Kunkel-Razum, Kathrin</w:t>
      </w:r>
      <w:r w:rsidRPr="00FD17A7">
        <w:rPr>
          <w:sz w:val="22"/>
          <w:szCs w:val="22"/>
        </w:rPr>
        <w:t xml:space="preserve"> (</w:t>
      </w:r>
      <w:r w:rsidRPr="00FD17A7">
        <w:rPr>
          <w:color w:val="FF0000"/>
          <w:sz w:val="22"/>
          <w:szCs w:val="22"/>
        </w:rPr>
        <w:t>Hgg.</w:t>
      </w:r>
      <w:r w:rsidRPr="00FD17A7">
        <w:rPr>
          <w:sz w:val="22"/>
          <w:szCs w:val="22"/>
        </w:rPr>
        <w:t>) (</w:t>
      </w:r>
      <w:r w:rsidRPr="00FD17A7">
        <w:rPr>
          <w:sz w:val="22"/>
          <w:szCs w:val="22"/>
          <w:vertAlign w:val="superscript"/>
        </w:rPr>
        <w:t>7</w:t>
      </w:r>
      <w:r w:rsidRPr="00FD17A7">
        <w:rPr>
          <w:sz w:val="22"/>
          <w:szCs w:val="22"/>
        </w:rPr>
        <w:t xml:space="preserve">2006): </w:t>
      </w:r>
      <w:r w:rsidRPr="00FD17A7">
        <w:rPr>
          <w:color w:val="FF0000"/>
          <w:sz w:val="22"/>
          <w:szCs w:val="22"/>
        </w:rPr>
        <w:t>Duden – Die Grammatik: unentbehrlich für richtiges Deutsch</w:t>
      </w:r>
      <w:r w:rsidRPr="00FD17A7">
        <w:rPr>
          <w:sz w:val="22"/>
          <w:szCs w:val="22"/>
        </w:rPr>
        <w:t>. Mannheim: Duden-Verlag.</w:t>
      </w:r>
    </w:p>
    <w:p w14:paraId="3DBE5ECE" w14:textId="3AB8B98A" w:rsidR="00153DE9" w:rsidRPr="00FD17A7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[PflBRefG] </w:t>
      </w:r>
      <w:r w:rsidR="00C220E0">
        <w:rPr>
          <w:sz w:val="22"/>
          <w:szCs w:val="22"/>
        </w:rPr>
        <w:t xml:space="preserve">(2017): </w:t>
      </w:r>
      <w:r w:rsidRPr="00FD17A7">
        <w:rPr>
          <w:sz w:val="22"/>
          <w:szCs w:val="22"/>
        </w:rPr>
        <w:t>Gesetz zur Reform der Pflege</w:t>
      </w:r>
      <w:r w:rsidRPr="00FD17A7">
        <w:rPr>
          <w:color w:val="FF0000"/>
          <w:sz w:val="22"/>
          <w:szCs w:val="22"/>
        </w:rPr>
        <w:t>berufe</w:t>
      </w:r>
      <w:r w:rsidRPr="00FD17A7">
        <w:rPr>
          <w:sz w:val="22"/>
          <w:szCs w:val="22"/>
        </w:rPr>
        <w:t xml:space="preserve"> (Pflegeberufereformges</w:t>
      </w:r>
      <w:r w:rsidRPr="00FD17A7">
        <w:rPr>
          <w:color w:val="FF0000"/>
          <w:sz w:val="22"/>
          <w:szCs w:val="22"/>
        </w:rPr>
        <w:t>e</w:t>
      </w:r>
      <w:r w:rsidRPr="00FD17A7">
        <w:rPr>
          <w:sz w:val="22"/>
          <w:szCs w:val="22"/>
        </w:rPr>
        <w:t>tz – PflBRefG). In: Bundesgesetzblatt Jahrgang 2017 Teil I, Nr. 49, ausgegeben zu Bonn am 24. Juli 2017, 2581–2614.</w:t>
      </w:r>
    </w:p>
    <w:p w14:paraId="4B47CBCB" w14:textId="77777777" w:rsidR="00153DE9" w:rsidRPr="00FD17A7" w:rsidRDefault="00153DE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[Realschulabschlussprüfungsordnung] (20</w:t>
      </w:r>
      <w:r>
        <w:rPr>
          <w:sz w:val="22"/>
          <w:szCs w:val="22"/>
        </w:rPr>
        <w:t>1</w:t>
      </w:r>
      <w:r w:rsidRPr="00FD17A7">
        <w:rPr>
          <w:sz w:val="22"/>
          <w:szCs w:val="22"/>
        </w:rPr>
        <w:t>7): Verordnung des Kultusministeriums über die Abschlu</w:t>
      </w:r>
      <w:r w:rsidRPr="00FD17A7">
        <w:rPr>
          <w:color w:val="FF0000"/>
          <w:sz w:val="22"/>
          <w:szCs w:val="22"/>
        </w:rPr>
        <w:t>ß</w:t>
      </w:r>
      <w:r w:rsidRPr="00FD17A7">
        <w:rPr>
          <w:sz w:val="22"/>
          <w:szCs w:val="22"/>
        </w:rPr>
        <w:t>prüfung an Realschulen</w:t>
      </w:r>
      <w:r>
        <w:rPr>
          <w:sz w:val="22"/>
          <w:szCs w:val="22"/>
        </w:rPr>
        <w:t xml:space="preserve"> v</w:t>
      </w:r>
      <w:r w:rsidRPr="00FD17A7">
        <w:rPr>
          <w:sz w:val="22"/>
          <w:szCs w:val="22"/>
        </w:rPr>
        <w:t>om 4. August 1994.</w:t>
      </w:r>
      <w:r>
        <w:rPr>
          <w:sz w:val="22"/>
          <w:szCs w:val="22"/>
        </w:rPr>
        <w:t xml:space="preserve"> [Online verfügbar unter: </w:t>
      </w:r>
      <w:r w:rsidRPr="007E5906">
        <w:rPr>
          <w:sz w:val="22"/>
          <w:szCs w:val="22"/>
        </w:rPr>
        <w:t>http://www.landesrecht-</w:t>
      </w:r>
      <w:r w:rsidRPr="007E5906">
        <w:rPr>
          <w:sz w:val="22"/>
          <w:szCs w:val="22"/>
        </w:rPr>
        <w:lastRenderedPageBreak/>
        <w:t>bw.de/jportal/?quelle=jlink&amp;query=RealSchulPrV+BW&amp;psml=bsbawueprod.psml&amp;max=true&amp;aiz=true</w:t>
      </w:r>
      <w:r>
        <w:rPr>
          <w:sz w:val="22"/>
          <w:szCs w:val="22"/>
        </w:rPr>
        <w:t>, zuletzt zugegriffen am: 02.09.2019]</w:t>
      </w:r>
    </w:p>
    <w:p w14:paraId="1C62051D" w14:textId="2B5DC559" w:rsidR="00153DE9" w:rsidRDefault="00153DE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[Werkrealschulverordnung] </w:t>
      </w:r>
      <w:r>
        <w:rPr>
          <w:sz w:val="22"/>
          <w:szCs w:val="22"/>
        </w:rPr>
        <w:t>(2019)</w:t>
      </w:r>
      <w:r w:rsidR="00AB7F2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D17A7">
        <w:rPr>
          <w:sz w:val="22"/>
          <w:szCs w:val="22"/>
        </w:rPr>
        <w:t>Verordnung des Kultusministeriums über die Ausbildung und Prüfung an Werkrealschulen</w:t>
      </w:r>
      <w:r>
        <w:rPr>
          <w:sz w:val="22"/>
          <w:szCs w:val="22"/>
        </w:rPr>
        <w:t xml:space="preserve"> vom 04. Juni 2019. [Online verfügbar unter: </w:t>
      </w:r>
      <w:r w:rsidRPr="00D52755">
        <w:rPr>
          <w:sz w:val="22"/>
          <w:szCs w:val="22"/>
        </w:rPr>
        <w:t>http://www.landesrecht-bw.de/jportal/?quelle=jlink&amp;query=WRealSchulAPrV+BW&amp;psml=bsbawueprod.psml&amp;max=true</w:t>
      </w:r>
      <w:r>
        <w:rPr>
          <w:sz w:val="22"/>
          <w:szCs w:val="22"/>
        </w:rPr>
        <w:t>, zuletzt zugegriffen am: 02.09.2019]</w:t>
      </w:r>
    </w:p>
    <w:p w14:paraId="776ADF41" w14:textId="77777777" w:rsidR="00153DE9" w:rsidRDefault="00153DE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Abel, Andrea / Glaznieks, Aivars (2017): </w:t>
      </w:r>
      <w:r w:rsidRPr="008535DC">
        <w:rPr>
          <w:sz w:val="22"/>
          <w:szCs w:val="22"/>
        </w:rPr>
        <w:t>KoKo: Bildungssprache im Vergleich: korpusunterstützte Analyse der</w:t>
      </w:r>
      <w:r>
        <w:rPr>
          <w:sz w:val="22"/>
          <w:szCs w:val="22"/>
        </w:rPr>
        <w:t xml:space="preserve"> </w:t>
      </w:r>
      <w:r w:rsidRPr="008535DC">
        <w:rPr>
          <w:sz w:val="22"/>
          <w:szCs w:val="22"/>
        </w:rPr>
        <w:t>Sprachkompetenz bei Lernenden im deutschen Sprachraum</w:t>
      </w:r>
      <w:r>
        <w:rPr>
          <w:sz w:val="22"/>
          <w:szCs w:val="22"/>
        </w:rPr>
        <w:t xml:space="preserve">: </w:t>
      </w:r>
      <w:r w:rsidRPr="008535DC">
        <w:rPr>
          <w:sz w:val="22"/>
          <w:szCs w:val="22"/>
        </w:rPr>
        <w:t>ein</w:t>
      </w:r>
      <w:r>
        <w:rPr>
          <w:sz w:val="22"/>
          <w:szCs w:val="22"/>
        </w:rPr>
        <w:t xml:space="preserve"> </w:t>
      </w:r>
      <w:r w:rsidRPr="008535DC">
        <w:rPr>
          <w:sz w:val="22"/>
          <w:szCs w:val="22"/>
        </w:rPr>
        <w:t>Ergebnisbericht</w:t>
      </w:r>
      <w:r>
        <w:rPr>
          <w:sz w:val="22"/>
          <w:szCs w:val="22"/>
        </w:rPr>
        <w:t xml:space="preserve">. Bozen: Eurac Research. Online verfügbar unter: </w:t>
      </w:r>
      <w:r w:rsidRPr="000E7CAE">
        <w:rPr>
          <w:sz w:val="22"/>
          <w:szCs w:val="22"/>
        </w:rPr>
        <w:t>https://www.researchgate.net/publication/313799440</w:t>
      </w:r>
      <w:r>
        <w:rPr>
          <w:sz w:val="22"/>
          <w:szCs w:val="22"/>
        </w:rPr>
        <w:t>.</w:t>
      </w:r>
    </w:p>
    <w:p w14:paraId="5A03C9E1" w14:textId="77777777" w:rsidR="00153DE9" w:rsidRPr="00A24FDC" w:rsidRDefault="00153DE9" w:rsidP="00A24FDC">
      <w:pPr>
        <w:spacing w:before="120" w:after="120"/>
        <w:ind w:left="709" w:hanging="709"/>
        <w:rPr>
          <w:rFonts w:ascii="Times New Roman" w:eastAsia="Times New Roman" w:hAnsi="Times New Roman"/>
        </w:rPr>
      </w:pPr>
      <w:r w:rsidRPr="00FD17A7">
        <w:rPr>
          <w:sz w:val="22"/>
          <w:szCs w:val="22"/>
        </w:rPr>
        <w:t>Abraham, Ulf / Saxalber, Annemarie (2016): Typen sprachlichen Handelns („Operatoren“) in der neuen standardisierten schriftlichen Reife- und Diplomprüfung (SRDP) in Deutsch. [Online</w:t>
      </w:r>
      <w:r>
        <w:rPr>
          <w:sz w:val="22"/>
          <w:szCs w:val="22"/>
        </w:rPr>
        <w:t xml:space="preserve"> verfügbar unter</w:t>
      </w:r>
      <w:r w:rsidRPr="00FD17A7">
        <w:rPr>
          <w:sz w:val="22"/>
          <w:szCs w:val="22"/>
        </w:rPr>
        <w:t xml:space="preserve">: </w:t>
      </w:r>
      <w:r w:rsidRPr="00A24FDC">
        <w:rPr>
          <w:rFonts w:ascii="Arial" w:eastAsia="Times New Roman" w:hAnsi="Arial" w:cs="Arial"/>
          <w:sz w:val="22"/>
          <w:szCs w:val="22"/>
        </w:rPr>
        <w:t>https://www.srdp.at/downloads/?tx–solr%5Bfilter%5D%5B0%5D=subject%253A%252FUnter-richtssprachen%252FDeutsch&amp;tx–solr%5Bfilter%5D%5B1%5D=document-Type%253A%252FBegleitmaterialien%252FRichtlinien%252C%2BKon-zepte%2B%2526%2BModelle.</w:t>
      </w:r>
      <w:r>
        <w:rPr>
          <w:rFonts w:ascii="Arial" w:eastAsia="Times New Roman" w:hAnsi="Arial" w:cs="Arial"/>
          <w:sz w:val="22"/>
          <w:szCs w:val="22"/>
        </w:rPr>
        <w:t xml:space="preserve">, </w:t>
      </w:r>
      <w:r w:rsidRPr="00FD17A7">
        <w:rPr>
          <w:sz w:val="22"/>
          <w:szCs w:val="22"/>
        </w:rPr>
        <w:t xml:space="preserve">zuletzt </w:t>
      </w:r>
      <w:r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am: 07.09.2018].</w:t>
      </w:r>
    </w:p>
    <w:p w14:paraId="5E64B3F3" w14:textId="77777777" w:rsidR="00153DE9" w:rsidRPr="00D52755" w:rsidRDefault="00153DE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Ackermann, Ulrike (2014): </w:t>
      </w:r>
      <w:r w:rsidRPr="00FD17A7">
        <w:rPr>
          <w:color w:val="FF0000"/>
          <w:sz w:val="22"/>
          <w:szCs w:val="22"/>
        </w:rPr>
        <w:t>S</w:t>
      </w:r>
      <w:r w:rsidRPr="00FD17A7">
        <w:rPr>
          <w:sz w:val="22"/>
          <w:szCs w:val="22"/>
        </w:rPr>
        <w:t xml:space="preserve">oziale Positionierungen von LehrerInnen in der Elternsprechstunde: </w:t>
      </w:r>
      <w:proofErr w:type="gramStart"/>
      <w:r w:rsidRPr="00FD17A7">
        <w:rPr>
          <w:sz w:val="22"/>
          <w:szCs w:val="22"/>
        </w:rPr>
        <w:t>zur ,Gesprächssteuerung</w:t>
      </w:r>
      <w:proofErr w:type="gramEnd"/>
      <w:r w:rsidRPr="00FD17A7">
        <w:rPr>
          <w:sz w:val="22"/>
          <w:szCs w:val="22"/>
        </w:rPr>
        <w:t xml:space="preserve">‘ im institutionellen Gesprächstyp ,Elterngespräch‘. </w:t>
      </w:r>
      <w:r w:rsidRPr="005140B2">
        <w:rPr>
          <w:sz w:val="22"/>
          <w:szCs w:val="22"/>
        </w:rPr>
        <w:t xml:space="preserve">FRAGL 21. </w:t>
      </w:r>
      <w:r w:rsidRPr="00D52755">
        <w:rPr>
          <w:sz w:val="22"/>
          <w:szCs w:val="22"/>
        </w:rPr>
        <w:t>[Online verfügbar un</w:t>
      </w:r>
      <w:r>
        <w:rPr>
          <w:sz w:val="22"/>
          <w:szCs w:val="22"/>
        </w:rPr>
        <w:t>ter</w:t>
      </w:r>
      <w:r w:rsidRPr="00D52755">
        <w:rPr>
          <w:sz w:val="22"/>
          <w:szCs w:val="22"/>
        </w:rPr>
        <w:t xml:space="preserve">: </w:t>
      </w:r>
      <w:hyperlink r:id="rId7">
        <w:r w:rsidRPr="00D52755">
          <w:rPr>
            <w:rStyle w:val="Hyperlink"/>
            <w:sz w:val="22"/>
            <w:szCs w:val="22"/>
          </w:rPr>
          <w:t>https://portal.uni-freiburg.de/sdd/fragl</w:t>
        </w:r>
      </w:hyperlink>
      <w:r w:rsidRPr="00D52755">
        <w:rPr>
          <w:rStyle w:val="Hyperlink"/>
          <w:sz w:val="22"/>
          <w:szCs w:val="22"/>
        </w:rPr>
        <w:t xml:space="preserve">, </w:t>
      </w:r>
      <w:r>
        <w:rPr>
          <w:rStyle w:val="Hyperlink"/>
          <w:sz w:val="22"/>
          <w:szCs w:val="22"/>
        </w:rPr>
        <w:t>zuletzt zugegriffen am: 01.09.2018</w:t>
      </w:r>
      <w:r w:rsidRPr="00D52755">
        <w:rPr>
          <w:sz w:val="22"/>
          <w:szCs w:val="22"/>
        </w:rPr>
        <w:t>.]</w:t>
      </w:r>
    </w:p>
    <w:p w14:paraId="58584ABE" w14:textId="77777777" w:rsidR="00153DE9" w:rsidRPr="00FD17A7" w:rsidRDefault="00153DE9" w:rsidP="7945C6B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ACTFL (2012a): ACTFL Proficiency Guidelines 2012. </w:t>
      </w:r>
      <w:r w:rsidRPr="00FD17A7">
        <w:rPr>
          <w:sz w:val="22"/>
          <w:szCs w:val="22"/>
        </w:rPr>
        <w:t xml:space="preserve">Alexandria. [Online verfügbar unter: https://www.actfl.org/publications/guidelines-and-manuals/actfl-proficiency-guidelines-2012. </w:t>
      </w:r>
      <w:r w:rsidRPr="00FD17A7">
        <w:rPr>
          <w:sz w:val="22"/>
          <w:szCs w:val="22"/>
          <w:lang w:val="en-US"/>
        </w:rPr>
        <w:t>Zuletzt eingesehen am: 23.09.</w:t>
      </w:r>
      <w:r w:rsidRPr="00FD17A7">
        <w:rPr>
          <w:color w:val="FF0000"/>
          <w:sz w:val="22"/>
          <w:szCs w:val="22"/>
          <w:lang w:val="en-US"/>
        </w:rPr>
        <w:t>2</w:t>
      </w:r>
      <w:r w:rsidRPr="00FD17A7">
        <w:rPr>
          <w:sz w:val="22"/>
          <w:szCs w:val="22"/>
          <w:lang w:val="en-US"/>
        </w:rPr>
        <w:t>018]</w:t>
      </w:r>
    </w:p>
    <w:p w14:paraId="4E383037" w14:textId="77777777" w:rsidR="00153DE9" w:rsidRPr="00041527" w:rsidRDefault="00153DE9" w:rsidP="00617C5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ACTFL (2012b): ACTFL Oral Proficiency Interview: Familiarization Manual. New York. </w:t>
      </w:r>
      <w:r w:rsidRPr="00FD17A7">
        <w:rPr>
          <w:sz w:val="22"/>
          <w:szCs w:val="22"/>
        </w:rPr>
        <w:t xml:space="preserve">[Online: https://community.actfl.org/HigherLogic/System/DownloadDocumentFile.ashx?DocumentFileKey=1543bfc6-e597-432d-aee6-19bdb7fffeef. </w:t>
      </w:r>
      <w:r w:rsidRPr="00041527">
        <w:rPr>
          <w:sz w:val="22"/>
          <w:szCs w:val="22"/>
          <w:lang w:val="en-US"/>
        </w:rPr>
        <w:t>Zuletzt eingesehen am: 23.09.2018]</w:t>
      </w:r>
    </w:p>
    <w:p w14:paraId="5C9E9BF9" w14:textId="77777777" w:rsidR="00153DE9" w:rsidRPr="00FD17A7" w:rsidRDefault="00153DE9" w:rsidP="00FD17A7">
      <w:pPr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Adam, Jean-Michel (o.J.): “The narrative sequence: history of a sequence and a research agenda”. </w:t>
      </w:r>
      <w:r w:rsidRPr="00FD17A7">
        <w:rPr>
          <w:sz w:val="22"/>
          <w:szCs w:val="22"/>
        </w:rPr>
        <w:t>Online verfügbar unter: https://www.unil.ch/files/live/sites/fra/files/ shared/The_narrative_sequence.pdf, zuletzt zugegriffen am 03.01.2019.</w:t>
      </w:r>
    </w:p>
    <w:p w14:paraId="4BD2922C" w14:textId="6376D9FB" w:rsidR="00153DE9" w:rsidRPr="004A3C45" w:rsidRDefault="00153DE9" w:rsidP="7945C6B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Adamzik, Kirsten (2001): „Aspekte der Gesprächstypologisierung“. In: Brinker, Klaus </w:t>
      </w:r>
      <w:r>
        <w:rPr>
          <w:sz w:val="22"/>
          <w:szCs w:val="22"/>
        </w:rPr>
        <w:t xml:space="preserve">/ Antos, Gerd / Heineman, Wolfgang / Sager, Sven V. </w:t>
      </w:r>
      <w:r w:rsidRPr="003C5CAD">
        <w:rPr>
          <w:sz w:val="22"/>
          <w:szCs w:val="22"/>
        </w:rPr>
        <w:t xml:space="preserve">(Hgg.): </w:t>
      </w:r>
      <w:r w:rsidRPr="00FD17A7">
        <w:rPr>
          <w:sz w:val="22"/>
          <w:szCs w:val="22"/>
        </w:rPr>
        <w:t xml:space="preserve">Text- und Gesprächslinguistik: ein internationales Handbuch zeitgenössischer Forschung. </w:t>
      </w:r>
      <w:r w:rsidRPr="004A3C45">
        <w:rPr>
          <w:sz w:val="22"/>
          <w:szCs w:val="22"/>
          <w:lang w:val="en-US"/>
        </w:rPr>
        <w:t xml:space="preserve">Berlin/New York: de Gruyter, 1472–1484. </w:t>
      </w:r>
    </w:p>
    <w:p w14:paraId="06F85E3B" w14:textId="77777777" w:rsidR="00CE075A" w:rsidRPr="00FD17A7" w:rsidRDefault="00CE075A" w:rsidP="7945C6B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Adelswärd, Viveka (1988): Styles of Success: on impression management as collaborative action in job interviews. </w:t>
      </w:r>
      <w:r w:rsidRPr="00A24FDC">
        <w:rPr>
          <w:rFonts w:eastAsia="Helvetica Neue" w:cs="Helvetica Neue"/>
          <w:sz w:val="22"/>
          <w:szCs w:val="22"/>
          <w:lang w:val="en-US"/>
        </w:rPr>
        <w:t>Linköping University: The Tema Institute, Department of Communications Studies, Faculty of Arts and Sciences</w:t>
      </w:r>
      <w:r w:rsidRPr="00FD17A7">
        <w:rPr>
          <w:sz w:val="22"/>
          <w:szCs w:val="22"/>
          <w:lang w:val="en-US"/>
        </w:rPr>
        <w:t>.</w:t>
      </w:r>
    </w:p>
    <w:p w14:paraId="5AEBDAEE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Adelswärd, Viveka (1989): Laughter and Dialogue: </w:t>
      </w:r>
      <w:r w:rsidRPr="00FD17A7">
        <w:rPr>
          <w:color w:val="FF0000"/>
          <w:sz w:val="22"/>
          <w:szCs w:val="22"/>
          <w:lang w:val="en-US"/>
        </w:rPr>
        <w:t>T</w:t>
      </w:r>
      <w:r w:rsidRPr="00FD17A7">
        <w:rPr>
          <w:sz w:val="22"/>
          <w:szCs w:val="22"/>
          <w:lang w:val="en-US"/>
        </w:rPr>
        <w:t xml:space="preserve">he Social Significance of Laughter in Institutional Discourse. </w:t>
      </w:r>
      <w:r w:rsidRPr="00FD17A7">
        <w:rPr>
          <w:sz w:val="22"/>
          <w:szCs w:val="22"/>
        </w:rPr>
        <w:t xml:space="preserve">In: Nordic </w:t>
      </w:r>
      <w:r w:rsidRPr="00FD17A7">
        <w:rPr>
          <w:color w:val="FF0000"/>
          <w:sz w:val="22"/>
          <w:szCs w:val="22"/>
        </w:rPr>
        <w:t>J</w:t>
      </w:r>
      <w:r w:rsidRPr="00FD17A7">
        <w:rPr>
          <w:sz w:val="22"/>
          <w:szCs w:val="22"/>
        </w:rPr>
        <w:t xml:space="preserve">ournal of </w:t>
      </w:r>
      <w:r w:rsidRPr="00FD17A7">
        <w:rPr>
          <w:color w:val="FF0000"/>
          <w:sz w:val="22"/>
          <w:szCs w:val="22"/>
        </w:rPr>
        <w:t>L</w:t>
      </w:r>
      <w:r w:rsidRPr="00FD17A7">
        <w:rPr>
          <w:sz w:val="22"/>
          <w:szCs w:val="22"/>
        </w:rPr>
        <w:t>inguistics 12, 107–136.</w:t>
      </w:r>
    </w:p>
    <w:p w14:paraId="253AB900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Aendt, Birte (2016): Topik bei argumentierenden Kindern? — Empirische Tragfähigkeit eines rhetorischen Konzepts. In: Studia Linguistica XXXV Wroclaw, 81–98.</w:t>
      </w:r>
    </w:p>
    <w:p w14:paraId="58D7F4FD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Aeppli, Jürg / Gasser, Luciano / Gutzwiller, Eveline / Tettenborn, Annette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 xml:space="preserve">2011): Empirisches wissenschaftliches Arbeiten: ein Studienbuch für die Bildungswissenschaften. Bad Heilbrunn: Verlag Julis Klinkhardt. </w:t>
      </w:r>
    </w:p>
    <w:p w14:paraId="6FDE6C64" w14:textId="4084FAD6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Afentakis, Anja / Maier, Tobias (2013): Sind Pflegekräfte aus dem Ausland ein Lösungsansatz, um den wachsenden Pflegebedarf decken zu können? Analysen zur </w:t>
      </w:r>
      <w:r>
        <w:rPr>
          <w:sz w:val="22"/>
          <w:szCs w:val="22"/>
        </w:rPr>
        <w:lastRenderedPageBreak/>
        <w:t>Arbeitsmigration in den Pflegebrufen im Jahr 2010. In: Bundesgesundheitsblatt 2013/56, 1072</w:t>
      </w:r>
      <w:r w:rsidR="00153DE9">
        <w:rPr>
          <w:sz w:val="22"/>
          <w:szCs w:val="22"/>
        </w:rPr>
        <w:t>–</w:t>
      </w:r>
      <w:r>
        <w:rPr>
          <w:sz w:val="22"/>
          <w:szCs w:val="22"/>
        </w:rPr>
        <w:t>1080.</w:t>
      </w:r>
    </w:p>
    <w:p w14:paraId="42F13A67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Àgel, Vilmos / Hennig, Mathilde (2007): Überlegungen zur Theorie und Praxis des Nähe- und Distanzssprechens. In: Àgel, Vilmos / Hennig, Mathilde (Hgg.): Zugänge zur Grammatik der gesprochenen Sprache. Tübingen: Niemeyer, 179–214.</w:t>
      </w:r>
    </w:p>
    <w:p w14:paraId="3B5A67D8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Aguado, Karin (2014): „Triangulation“. In: Settinieri, Julia / Demirkaya, Sevilen / Feldmeier, Alexis / Gültekin-Karakoç, Nazan, Riemer, Claudia (Hgg.): Empirische Forschungsmethoden für Deutsch als Fremd- und Zweitsprache. Paderborn: Schöningh, 47–56.</w:t>
      </w:r>
    </w:p>
    <w:p w14:paraId="63996B53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Ahrenholz, Bernt (1998): Modalität und Diskurs: Instruktionen auf </w:t>
      </w:r>
      <w:r w:rsidRPr="00FD17A7">
        <w:rPr>
          <w:color w:val="FF0000"/>
          <w:sz w:val="22"/>
          <w:szCs w:val="22"/>
        </w:rPr>
        <w:t>d</w:t>
      </w:r>
      <w:r w:rsidRPr="00FD17A7">
        <w:rPr>
          <w:sz w:val="22"/>
          <w:szCs w:val="22"/>
        </w:rPr>
        <w:t xml:space="preserve">eutsch und </w:t>
      </w:r>
      <w:r w:rsidRPr="00FD17A7">
        <w:rPr>
          <w:color w:val="FF0000"/>
          <w:sz w:val="22"/>
          <w:szCs w:val="22"/>
        </w:rPr>
        <w:t>i</w:t>
      </w:r>
      <w:r w:rsidRPr="00FD17A7">
        <w:rPr>
          <w:sz w:val="22"/>
          <w:szCs w:val="22"/>
        </w:rPr>
        <w:t>talienisch: eine Untersuchung zum Zweitspracherwerb und zur Textlinguistik. Tübingen: Stauffenburg.</w:t>
      </w:r>
    </w:p>
    <w:p w14:paraId="0FB735F5" w14:textId="77777777" w:rsidR="00D77209" w:rsidRPr="00FD17A7" w:rsidRDefault="00D77209" w:rsidP="0920D455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Ahrenholz, Bernt (2010a): „Einleitung“. In: Ahrenholz, Bernt (Hg.): Fachunterricht und Deutsch als Zweitsprache. Tübingen: Narr, 1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14.</w:t>
      </w:r>
    </w:p>
    <w:p w14:paraId="029DB393" w14:textId="77777777" w:rsidR="00D77209" w:rsidRPr="00FD17A7" w:rsidRDefault="00D77209" w:rsidP="0920D455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Ahrenholz, Bernt (2010b): „Bildungssprache im Sachunterricht der Grundschule.“ In: Ahrenholz, Bernt (Hg.): Fachunterricht und Deutsch als Zweitsprache. Tübingen: Narr, 15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35.</w:t>
      </w:r>
    </w:p>
    <w:p w14:paraId="76FED163" w14:textId="656AFA1B" w:rsidR="00D77209" w:rsidRPr="003C5CAD" w:rsidRDefault="00D77209" w:rsidP="0920D455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Alber, Kerstin / Neumeister, Nicole (2009): „Wortbedeutungserklärungen unter empirischer und didaktischer Perspektive.“ In: Krelle, Michael / Spiegel, Carmen (Hgg.): Sprechen und Kommunizieren: Entwicklungsperspektiven, Diagnosemöglichkeiten und Lernszenarien in Deutschunterricht und </w:t>
      </w:r>
      <w:r w:rsidRPr="003C5CAD">
        <w:rPr>
          <w:sz w:val="22"/>
          <w:szCs w:val="22"/>
        </w:rPr>
        <w:t>Deutschdidaktik. Baltmannsweiler: Schneider Verlag Hohengehren, 139–155</w:t>
      </w:r>
      <w:r w:rsidR="00C400B2">
        <w:rPr>
          <w:sz w:val="22"/>
          <w:szCs w:val="22"/>
        </w:rPr>
        <w:t>.</w:t>
      </w:r>
    </w:p>
    <w:p w14:paraId="28B3ABA5" w14:textId="77777777" w:rsidR="00D77209" w:rsidRPr="003C5CAD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3C5CAD">
        <w:rPr>
          <w:sz w:val="22"/>
          <w:szCs w:val="22"/>
        </w:rPr>
        <w:t>Altenpflegeschulen im Lande Bremen (2005): Rahmenlehrplan: Staatl. anerk. AltenpflegerIn 1.–3. Ausbildungsjahr. Bremen.</w:t>
      </w:r>
    </w:p>
    <w:p w14:paraId="0FCC99E8" w14:textId="0A7DE3BD" w:rsidR="00D77209" w:rsidRPr="003C5CAD" w:rsidRDefault="00D77209" w:rsidP="0920D455">
      <w:pPr>
        <w:spacing w:before="120" w:after="120"/>
        <w:ind w:left="709" w:hanging="709"/>
        <w:jc w:val="both"/>
        <w:rPr>
          <w:sz w:val="22"/>
          <w:szCs w:val="22"/>
        </w:rPr>
      </w:pPr>
      <w:r w:rsidRPr="003C5CAD">
        <w:rPr>
          <w:sz w:val="22"/>
          <w:szCs w:val="22"/>
        </w:rPr>
        <w:t xml:space="preserve">Altmann, Hans (1993): „Satzmodus.“ In: Jacobs, Joachim / von Stechow, Arnim / Sternefeld, Wolfgang / Vennemann, Theo (Hgg.): Syntax: ein internationales Handbuch zeitgenössischer Forschung. </w:t>
      </w:r>
      <w:r w:rsidR="00C400B2">
        <w:rPr>
          <w:sz w:val="22"/>
          <w:szCs w:val="22"/>
        </w:rPr>
        <w:t xml:space="preserve">1. Halbband. </w:t>
      </w:r>
      <w:r w:rsidRPr="003C5CAD">
        <w:rPr>
          <w:sz w:val="22"/>
          <w:szCs w:val="22"/>
        </w:rPr>
        <w:t xml:space="preserve">Berlin/New York: de Gruyter, 1006–1029. </w:t>
      </w:r>
    </w:p>
    <w:p w14:paraId="37391F44" w14:textId="5AE5D379" w:rsidR="00D77209" w:rsidRPr="003C5CAD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3C5CAD">
        <w:rPr>
          <w:sz w:val="22"/>
          <w:szCs w:val="22"/>
        </w:rPr>
        <w:t>AltPflAPrV [= Altenpflege-Ausbildungs- und Prüfungsverordnung] (2002): Ausbildungs- und Prüfungsverordnung für den Beruf des Altenpflegers und der Altenpflegerin. [</w:t>
      </w:r>
      <w:r w:rsidR="003C5CAD" w:rsidRPr="003C5CAD">
        <w:rPr>
          <w:sz w:val="22"/>
          <w:szCs w:val="22"/>
        </w:rPr>
        <w:t>Online verfügbar unter: https://www.bmfsfj.de/blob/77748/ba6555c7056db46c24137ba09b7dddfe/ausbildungs-und-pruefungsverordnung-data.pdf, zuletzt zugegriffen am: 02.09.2019</w:t>
      </w:r>
      <w:r w:rsidRPr="003C5CAD">
        <w:rPr>
          <w:sz w:val="22"/>
          <w:szCs w:val="22"/>
        </w:rPr>
        <w:t>]</w:t>
      </w:r>
    </w:p>
    <w:p w14:paraId="25714035" w14:textId="366F7368" w:rsidR="00D77209" w:rsidRPr="003C5CAD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3C5CAD">
        <w:rPr>
          <w:sz w:val="22"/>
          <w:szCs w:val="22"/>
        </w:rPr>
        <w:t>AltPflG [= Altenpflegegesetz] (2003): Gesetz über die Berufe in der Altenpflege. [</w:t>
      </w:r>
      <w:r w:rsidR="003C5CAD" w:rsidRPr="003C5CAD">
        <w:rPr>
          <w:sz w:val="22"/>
          <w:szCs w:val="22"/>
        </w:rPr>
        <w:t>Online verfügbar unter: https://www.gesetze-im-internet.de/altpflg/BJNR151310000.html, zuletzt zugegriffen am: 02.09.2019</w:t>
      </w:r>
      <w:r w:rsidRPr="003C5CAD">
        <w:rPr>
          <w:sz w:val="22"/>
          <w:szCs w:val="22"/>
        </w:rPr>
        <w:t>]</w:t>
      </w:r>
    </w:p>
    <w:p w14:paraId="04B8F631" w14:textId="77777777" w:rsidR="00D77209" w:rsidRPr="0067018C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67018C">
        <w:rPr>
          <w:sz w:val="22"/>
          <w:szCs w:val="22"/>
        </w:rPr>
        <w:t>Amorocho, Simone (2015): „Pflege goes DaZ: zum sprachlichen Handeln in mündlichen Prüfungen der Altenpflege“. In: Rösch, Heidi / Webersik, Julia (Hgg.): Deutsch als Zweitsprache – Erwerb und Didaktik: Beiträge aus dem 10. Workshop „Kinder mit Migrationshintergrund“, 2014. Stuttgart: Fillibach bei Klett, 215–229.</w:t>
      </w:r>
    </w:p>
    <w:p w14:paraId="46C96D79" w14:textId="77777777" w:rsidR="00D77209" w:rsidRPr="0067018C" w:rsidRDefault="00D77209" w:rsidP="009219A3">
      <w:pPr>
        <w:spacing w:before="120" w:after="120"/>
        <w:ind w:left="709" w:hanging="709"/>
        <w:jc w:val="both"/>
        <w:rPr>
          <w:ins w:id="0" w:author="Simone Amorocho" w:date="2017-07-20T15:55:00Z"/>
          <w:sz w:val="22"/>
          <w:szCs w:val="22"/>
        </w:rPr>
      </w:pPr>
      <w:ins w:id="1" w:author="Simone Amorocho" w:date="2017-07-20T15:55:00Z">
        <w:r w:rsidRPr="0067018C">
          <w:rPr>
            <w:sz w:val="22"/>
            <w:szCs w:val="22"/>
          </w:rPr>
          <w:t xml:space="preserve">Amorocho, Simone (2017): </w:t>
        </w:r>
        <w:proofErr w:type="gramStart"/>
        <w:r w:rsidRPr="0067018C">
          <w:rPr>
            <w:sz w:val="22"/>
            <w:szCs w:val="22"/>
          </w:rPr>
          <w:t>„,also</w:t>
        </w:r>
        <w:proofErr w:type="gramEnd"/>
        <w:r w:rsidRPr="0067018C">
          <w:rPr>
            <w:sz w:val="22"/>
            <w:szCs w:val="22"/>
          </w:rPr>
          <w:t xml:space="preserve"> ich bin ja kein ARZT’, </w:t>
        </w:r>
        <w:r w:rsidRPr="0067018C">
          <w:rPr>
            <w:smallCaps/>
            <w:sz w:val="22"/>
            <w:szCs w:val="22"/>
          </w:rPr>
          <w:t>Erklären</w:t>
        </w:r>
        <w:r w:rsidRPr="0067018C">
          <w:rPr>
            <w:sz w:val="22"/>
            <w:szCs w:val="22"/>
          </w:rPr>
          <w:t xml:space="preserve"> </w:t>
        </w:r>
      </w:ins>
      <w:r w:rsidRPr="0067018C">
        <w:rPr>
          <w:sz w:val="22"/>
          <w:szCs w:val="22"/>
        </w:rPr>
        <w:t xml:space="preserve">und </w:t>
      </w:r>
      <w:ins w:id="2" w:author="Simone Amorocho" w:date="2017-07-20T15:55:00Z">
        <w:r w:rsidRPr="0067018C">
          <w:rPr>
            <w:smallCaps/>
            <w:sz w:val="22"/>
            <w:szCs w:val="22"/>
          </w:rPr>
          <w:t>Argumentieren</w:t>
        </w:r>
      </w:ins>
      <w:r w:rsidRPr="0067018C">
        <w:rPr>
          <w:sz w:val="22"/>
          <w:szCs w:val="22"/>
        </w:rPr>
        <w:t xml:space="preserve"> </w:t>
      </w:r>
      <w:ins w:id="3" w:author="Simone Amorocho" w:date="2017-07-20T15:55:00Z">
        <w:r w:rsidRPr="0067018C">
          <w:rPr>
            <w:sz w:val="22"/>
            <w:szCs w:val="22"/>
          </w:rPr>
          <w:t>in Prüfungsgesprächen der Altenpflegeausbildung“. In: Meißner, Iris</w:t>
        </w:r>
      </w:ins>
      <w:r w:rsidRPr="0067018C">
        <w:rPr>
          <w:sz w:val="22"/>
          <w:szCs w:val="22"/>
        </w:rPr>
        <w:t xml:space="preserve"> /</w:t>
      </w:r>
      <w:ins w:id="4" w:author="Simone Amorocho" w:date="2017-07-20T15:55:00Z">
        <w:r w:rsidRPr="0067018C">
          <w:rPr>
            <w:sz w:val="22"/>
            <w:szCs w:val="22"/>
          </w:rPr>
          <w:t xml:space="preserve"> Wyss, Eva Lia (H</w:t>
        </w:r>
      </w:ins>
      <w:r w:rsidRPr="0067018C">
        <w:rPr>
          <w:sz w:val="22"/>
          <w:szCs w:val="22"/>
        </w:rPr>
        <w:t>g</w:t>
      </w:r>
      <w:ins w:id="5" w:author="Simone Amorocho" w:date="2017-07-20T15:55:00Z">
        <w:r w:rsidRPr="0067018C">
          <w:rPr>
            <w:sz w:val="22"/>
            <w:szCs w:val="22"/>
          </w:rPr>
          <w:t>g.): Begründen – Erklären – Argumentieren: Konzepte und Modellierungen in der Angewandten Linguistik. Tübingen: Stauffenburg, 133–157.</w:t>
        </w:r>
      </w:ins>
    </w:p>
    <w:p w14:paraId="38799339" w14:textId="024232C3" w:rsidR="00D77209" w:rsidRPr="0067018C" w:rsidRDefault="00D77209" w:rsidP="7945C6B1">
      <w:pPr>
        <w:spacing w:after="120"/>
        <w:ind w:left="709" w:hanging="709"/>
        <w:jc w:val="both"/>
        <w:rPr>
          <w:rFonts w:eastAsia="Times New Roman"/>
          <w:sz w:val="22"/>
          <w:szCs w:val="22"/>
        </w:rPr>
      </w:pPr>
      <w:ins w:id="6" w:author="Simone Amorocho" w:date="2017-07-20T15:55:00Z">
        <w:r w:rsidRPr="0067018C">
          <w:rPr>
            <w:sz w:val="22"/>
            <w:szCs w:val="22"/>
          </w:rPr>
          <w:t>Amorocho, Simone (</w:t>
        </w:r>
      </w:ins>
      <w:r w:rsidRPr="0067018C">
        <w:rPr>
          <w:sz w:val="22"/>
          <w:szCs w:val="22"/>
        </w:rPr>
        <w:t>2018</w:t>
      </w:r>
      <w:r w:rsidR="0075394F" w:rsidRPr="0067018C">
        <w:rPr>
          <w:sz w:val="22"/>
          <w:szCs w:val="22"/>
        </w:rPr>
        <w:t>a</w:t>
      </w:r>
      <w:ins w:id="7" w:author="Simone Amorocho" w:date="2017-07-20T15:55:00Z">
        <w:r w:rsidRPr="0067018C">
          <w:rPr>
            <w:sz w:val="22"/>
            <w:szCs w:val="22"/>
          </w:rPr>
          <w:t xml:space="preserve">): „das können wir nischt beHAUPten“: </w:t>
        </w:r>
      </w:ins>
      <w:r w:rsidRPr="0067018C">
        <w:rPr>
          <w:sz w:val="22"/>
          <w:szCs w:val="22"/>
        </w:rPr>
        <w:t>a</w:t>
      </w:r>
      <w:ins w:id="8" w:author="Simone Amorocho" w:date="2017-07-20T15:55:00Z">
        <w:r w:rsidRPr="0067018C">
          <w:rPr>
            <w:sz w:val="22"/>
            <w:szCs w:val="22"/>
          </w:rPr>
          <w:t>rgumentieren in Prüfungsgesprächen der Pflegeausbildung“. In:</w:t>
        </w:r>
      </w:ins>
      <w:ins w:id="9" w:author="Simone Amorocho" w:date="2017-07-21T06:23:00Z">
        <w:r w:rsidRPr="0067018C">
          <w:rPr>
            <w:sz w:val="22"/>
            <w:szCs w:val="22"/>
          </w:rPr>
          <w:t xml:space="preserve"> Ricart Brede, Julia</w:t>
        </w:r>
      </w:ins>
      <w:r w:rsidRPr="0067018C">
        <w:rPr>
          <w:rFonts w:eastAsia="Times New Roman"/>
          <w:sz w:val="22"/>
          <w:szCs w:val="22"/>
        </w:rPr>
        <w:t xml:space="preserve"> /</w:t>
      </w:r>
      <w:ins w:id="10" w:author="Simone Amorocho" w:date="2017-07-21T06:24:00Z">
        <w:r w:rsidRPr="0067018C">
          <w:rPr>
            <w:sz w:val="22"/>
            <w:szCs w:val="22"/>
          </w:rPr>
          <w:t xml:space="preserve"> Maak, Diana</w:t>
        </w:r>
      </w:ins>
      <w:r w:rsidRPr="0067018C">
        <w:rPr>
          <w:sz w:val="22"/>
          <w:szCs w:val="22"/>
        </w:rPr>
        <w:t xml:space="preserve"> / </w:t>
      </w:r>
      <w:ins w:id="11" w:author="Simone Amorocho" w:date="2017-07-21T06:24:00Z">
        <w:r w:rsidRPr="0067018C">
          <w:rPr>
            <w:sz w:val="22"/>
            <w:szCs w:val="22"/>
          </w:rPr>
          <w:t xml:space="preserve">Pliska, Enisa </w:t>
        </w:r>
      </w:ins>
      <w:ins w:id="12" w:author="Simone Amorocho" w:date="2017-07-21T06:23:00Z">
        <w:r w:rsidRPr="0067018C">
          <w:rPr>
            <w:sz w:val="22"/>
            <w:szCs w:val="22"/>
          </w:rPr>
          <w:t>(H</w:t>
        </w:r>
      </w:ins>
      <w:r w:rsidRPr="0067018C">
        <w:rPr>
          <w:sz w:val="22"/>
          <w:szCs w:val="22"/>
        </w:rPr>
        <w:t>gg</w:t>
      </w:r>
      <w:ins w:id="13" w:author="Simone Amorocho" w:date="2017-07-21T06:23:00Z">
        <w:r w:rsidRPr="0067018C">
          <w:rPr>
            <w:sz w:val="22"/>
            <w:szCs w:val="22"/>
          </w:rPr>
          <w:t xml:space="preserve">.): </w:t>
        </w:r>
      </w:ins>
      <w:r w:rsidRPr="0067018C">
        <w:rPr>
          <w:sz w:val="22"/>
          <w:szCs w:val="22"/>
        </w:rPr>
        <w:t xml:space="preserve">Deutsch als Zweitsprache und Mehrsprachigkeit – vielfältige Perspektiven. </w:t>
      </w:r>
      <w:ins w:id="14" w:author="Simone Amorocho" w:date="2017-07-21T06:23:00Z">
        <w:r w:rsidRPr="0067018C">
          <w:rPr>
            <w:sz w:val="22"/>
            <w:szCs w:val="22"/>
          </w:rPr>
          <w:t>Stuttgart: Fillibach bei Klett</w:t>
        </w:r>
      </w:ins>
      <w:r w:rsidR="006B3DD1" w:rsidRPr="0067018C">
        <w:rPr>
          <w:rFonts w:eastAsia="Times New Roman"/>
          <w:sz w:val="22"/>
          <w:szCs w:val="22"/>
        </w:rPr>
        <w:t xml:space="preserve">, </w:t>
      </w:r>
      <w:r w:rsidR="007E0A0A" w:rsidRPr="0067018C">
        <w:rPr>
          <w:rFonts w:eastAsia="Times New Roman"/>
          <w:sz w:val="22"/>
          <w:szCs w:val="22"/>
        </w:rPr>
        <w:t>289–311.</w:t>
      </w:r>
    </w:p>
    <w:p w14:paraId="7A889286" w14:textId="3281C558" w:rsidR="0075394F" w:rsidRPr="0067018C" w:rsidRDefault="0075394F" w:rsidP="7945C6B1">
      <w:pPr>
        <w:spacing w:after="120"/>
        <w:ind w:left="709" w:hanging="709"/>
        <w:jc w:val="both"/>
        <w:rPr>
          <w:rFonts w:eastAsia="Times New Roman"/>
          <w:sz w:val="22"/>
          <w:szCs w:val="22"/>
        </w:rPr>
      </w:pPr>
      <w:r w:rsidRPr="0067018C">
        <w:rPr>
          <w:rFonts w:eastAsia="Times New Roman"/>
          <w:sz w:val="22"/>
          <w:szCs w:val="22"/>
        </w:rPr>
        <w:lastRenderedPageBreak/>
        <w:t xml:space="preserve">Amorocho, Simone (2018b): Berufsbezogene Bildungssprache: Praktiken der Wissensdarbietung in Prüfungsgesprächen der Pflegeausbildung. Informationen Deutsch als Fremdsprache 45, 507–539. </w:t>
      </w:r>
    </w:p>
    <w:p w14:paraId="2B11CA80" w14:textId="77777777" w:rsidR="00D77209" w:rsidRPr="0067018C" w:rsidRDefault="00D77209" w:rsidP="0920D455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67018C">
        <w:rPr>
          <w:sz w:val="22"/>
          <w:szCs w:val="22"/>
        </w:rPr>
        <w:t xml:space="preserve">Amt für Statistik Berlin-Brandenburg (2012): Statistischer Bericht B II 1 – j / 11: Berufliche Schulen im Land Berlin Schuljahr 2011/12. </w:t>
      </w:r>
      <w:r w:rsidRPr="0067018C">
        <w:rPr>
          <w:sz w:val="22"/>
          <w:szCs w:val="22"/>
          <w:lang w:val="en-US"/>
        </w:rPr>
        <w:t>Potsdam. [www.statistik-berlin-brandenburg.de]</w:t>
      </w:r>
    </w:p>
    <w:p w14:paraId="64924D57" w14:textId="3049C559" w:rsidR="00D77209" w:rsidRPr="0067018C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67018C">
        <w:rPr>
          <w:sz w:val="22"/>
          <w:szCs w:val="22"/>
          <w:lang w:val="en-US"/>
        </w:rPr>
        <w:t xml:space="preserve">Antaki, Charles (1994): Explaining and Arguing: The Social Organization of Accounts. </w:t>
      </w:r>
      <w:r w:rsidRPr="0067018C">
        <w:rPr>
          <w:sz w:val="22"/>
          <w:szCs w:val="22"/>
        </w:rPr>
        <w:t>London</w:t>
      </w:r>
      <w:r w:rsidR="007E0A0A" w:rsidRPr="0067018C">
        <w:rPr>
          <w:sz w:val="22"/>
          <w:szCs w:val="22"/>
        </w:rPr>
        <w:t xml:space="preserve"> (u.a.)</w:t>
      </w:r>
      <w:r w:rsidRPr="0067018C">
        <w:rPr>
          <w:sz w:val="22"/>
          <w:szCs w:val="22"/>
        </w:rPr>
        <w:t>: Sage Publications.</w:t>
      </w:r>
    </w:p>
    <w:p w14:paraId="5BADEF53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Arendt, Birte (2014): Konfliktbearbeitungen von Kindergartenkindern – verbale resp. argumentative und nonverbale Muster. In Mémoires de la Société Néophilologique de Helsinki 92, 21–34.</w:t>
      </w:r>
    </w:p>
    <w:p w14:paraId="3AC3327F" w14:textId="38196DC6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Arendt, Birte (2017): Kindergartenkinder argumentieren über Besitz: eine Analyse kindertypischer Plausibilitätsstandards auf topischer Basis. In: Meißner, Iris / Wyss, Eva Lia (Hgg.): Begründen — Erklären — Argumentieren: Konzepte und Modellierungen in der Angewandten Linguistik. Tübingen: Stauffenburg, 47</w:t>
      </w:r>
      <w:r w:rsidR="0067018C">
        <w:rPr>
          <w:sz w:val="22"/>
          <w:szCs w:val="22"/>
        </w:rPr>
        <w:t>–</w:t>
      </w:r>
      <w:r w:rsidRPr="004B6291">
        <w:rPr>
          <w:sz w:val="22"/>
          <w:szCs w:val="22"/>
        </w:rPr>
        <w:t>64.</w:t>
      </w:r>
    </w:p>
    <w:p w14:paraId="6D7508D4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Arendt, Birte (2019): Argumentationserwerb im Peer-Talk von Kindergartenkindern: ausprobieren, fordern und recyceln. In: Bose, Ines / Hannken-Illjes, Kati / Kurzenbach (Hgg.): Kinder im Gespräch — mit Kindern im Gespräch. Berlin: Frank &amp; Timme, 63–91.</w:t>
      </w:r>
    </w:p>
    <w:p w14:paraId="3DE08CED" w14:textId="7B312491" w:rsidR="00D77209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Arendt, Birte / Heller, Vivien / Krah, Antje (2015): Kinder argumentieren: Interaktive Erwerbskontexte und -mechanismen: zur Einführung. In: Mitteilungen des deutschen Germanistenverbands 62/1, 1–4.</w:t>
      </w:r>
    </w:p>
    <w:p w14:paraId="2754CEF4" w14:textId="74B82FF8" w:rsidR="00A679EA" w:rsidRPr="004B6291" w:rsidRDefault="00A679EA" w:rsidP="004B6291">
      <w:pPr>
        <w:spacing w:before="120" w:after="120"/>
        <w:ind w:left="709" w:hanging="709"/>
        <w:rPr>
          <w:sz w:val="22"/>
          <w:szCs w:val="22"/>
        </w:rPr>
      </w:pPr>
      <w:r w:rsidRPr="00A679EA">
        <w:rPr>
          <w:sz w:val="22"/>
          <w:szCs w:val="22"/>
        </w:rPr>
        <w:t>Auer, Peter (1986): „Kontextualisierung“. In: Studium Linguistik 19, 22–47.</w:t>
      </w:r>
    </w:p>
    <w:p w14:paraId="6A8B26C1" w14:textId="77777777" w:rsidR="00D77209" w:rsidRPr="00156BBD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Auer, Peter (1999): Sprachliche Interaktion: eine Einführung anhand von 22 Klassikern. </w:t>
      </w:r>
      <w:r w:rsidRPr="00156BBD">
        <w:rPr>
          <w:sz w:val="22"/>
          <w:szCs w:val="22"/>
          <w:lang w:val="en-US"/>
        </w:rPr>
        <w:t xml:space="preserve">Tübingen: Niemeyer. </w:t>
      </w:r>
    </w:p>
    <w:p w14:paraId="775A9EF7" w14:textId="04CD3BEA" w:rsidR="00D77209" w:rsidRPr="00587E60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  <w:lang w:val="en-US"/>
        </w:rPr>
        <w:t>Auer, Peter (2000</w:t>
      </w:r>
      <w:r w:rsidR="00156BBD" w:rsidRPr="00587E60">
        <w:rPr>
          <w:sz w:val="22"/>
          <w:szCs w:val="22"/>
          <w:lang w:val="en-US"/>
        </w:rPr>
        <w:t>a</w:t>
      </w:r>
      <w:r w:rsidRPr="00587E60">
        <w:rPr>
          <w:sz w:val="22"/>
          <w:szCs w:val="22"/>
          <w:lang w:val="en-US"/>
        </w:rPr>
        <w:t xml:space="preserve">): Pre- and post-positioning of </w:t>
      </w:r>
      <w:r w:rsidRPr="00587E60">
        <w:rPr>
          <w:i/>
          <w:iCs/>
          <w:sz w:val="22"/>
          <w:szCs w:val="22"/>
          <w:lang w:val="en-US"/>
        </w:rPr>
        <w:t>wenn</w:t>
      </w:r>
      <w:r w:rsidRPr="00587E60">
        <w:rPr>
          <w:sz w:val="22"/>
          <w:szCs w:val="22"/>
          <w:lang w:val="en-US"/>
        </w:rPr>
        <w:t xml:space="preserve">-clauses in spoken and written German. </w:t>
      </w:r>
      <w:r w:rsidRPr="00587E60">
        <w:rPr>
          <w:sz w:val="22"/>
          <w:szCs w:val="22"/>
        </w:rPr>
        <w:t>Freiburg: InLiSt No. 15.</w:t>
      </w:r>
    </w:p>
    <w:p w14:paraId="5420AE58" w14:textId="63424C44" w:rsidR="00156BBD" w:rsidRPr="00587E60" w:rsidRDefault="00156BBD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Auer, Peter (2000b): „On-line-Syntax – Oder: was es bedeuten könnte, die Zeitlichkeit der mündlichen Sprache erst zu nehmen“. In: Sprache und Literatur 85/31, 43–56.</w:t>
      </w:r>
    </w:p>
    <w:p w14:paraId="0174A712" w14:textId="22EE549D" w:rsidR="00A13E4C" w:rsidRPr="00587E60" w:rsidRDefault="00A13E4C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 xml:space="preserve">Auer, Peter (2002): </w:t>
      </w:r>
      <w:r w:rsidR="00F03F68" w:rsidRPr="00587E60">
        <w:rPr>
          <w:sz w:val="22"/>
          <w:szCs w:val="22"/>
        </w:rPr>
        <w:t xml:space="preserve">Projection in interaction an projection in grammar. InLiSt 33. [Online verfügbar unter: </w:t>
      </w:r>
      <w:r w:rsidR="00E469B8" w:rsidRPr="00E469B8">
        <w:rPr>
          <w:sz w:val="22"/>
          <w:szCs w:val="22"/>
        </w:rPr>
        <w:t>http://www.inlist.uni-bayreuth.de/issues/33/Inlist33.pdf</w:t>
      </w:r>
      <w:r w:rsidR="00E469B8">
        <w:rPr>
          <w:sz w:val="22"/>
          <w:szCs w:val="22"/>
        </w:rPr>
        <w:t>. Z</w:t>
      </w:r>
      <w:r w:rsidR="00F03F68" w:rsidRPr="00587E60">
        <w:rPr>
          <w:sz w:val="22"/>
          <w:szCs w:val="22"/>
        </w:rPr>
        <w:t xml:space="preserve">uletzt zugegriffen am </w:t>
      </w:r>
      <w:r w:rsidR="00E469B8">
        <w:rPr>
          <w:sz w:val="22"/>
          <w:szCs w:val="22"/>
        </w:rPr>
        <w:t>04. September</w:t>
      </w:r>
      <w:bookmarkStart w:id="15" w:name="_GoBack"/>
      <w:bookmarkEnd w:id="15"/>
      <w:r w:rsidR="00F03F68" w:rsidRPr="00587E60">
        <w:rPr>
          <w:sz w:val="22"/>
          <w:szCs w:val="22"/>
        </w:rPr>
        <w:t xml:space="preserve"> 2019]</w:t>
      </w:r>
    </w:p>
    <w:p w14:paraId="1C98967F" w14:textId="1BA37A47" w:rsidR="00587E60" w:rsidRPr="005140B2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 xml:space="preserve">Augst, Gerhard (2010): Zur Ontogenese der Erzählungskompetenz in der Primar- und in der Sekundarstufe. In: Pohl, Thorsten / Steinhoff, Torsten (Hgg.): Textformen als Lernformen. Köln: Gilles &amp; Francke, 63–95. </w:t>
      </w:r>
    </w:p>
    <w:p w14:paraId="64A8A974" w14:textId="77777777" w:rsidR="00D77209" w:rsidRPr="00587E60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  <w:lang w:val="en-US"/>
        </w:rPr>
        <w:t xml:space="preserve">Austin, John L. (2002): Zur Theorie der Sprechakte (How to do things with Words). </w:t>
      </w:r>
      <w:r w:rsidRPr="00587E60">
        <w:rPr>
          <w:sz w:val="22"/>
          <w:szCs w:val="22"/>
        </w:rPr>
        <w:t>Stuttgart: Reclam.</w:t>
      </w:r>
    </w:p>
    <w:p w14:paraId="3579AD0B" w14:textId="77777777" w:rsidR="00D77209" w:rsidRPr="00587E60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587E60">
        <w:rPr>
          <w:sz w:val="22"/>
          <w:szCs w:val="22"/>
        </w:rPr>
        <w:t xml:space="preserve">Bacher, Juska-Becker / Beckert, Christine (2015): Bildungssprache am Schulanfang: Theoretische Herausforderungen — empirische Erkenntnisse — Förderperspektiven. Baltmannsweiler: Schneider. </w:t>
      </w:r>
    </w:p>
    <w:p w14:paraId="17F05A09" w14:textId="77777777" w:rsidR="00D77209" w:rsidRPr="00587E60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Bachmann, Thomas (2014): „Schriftliches Instruieren”. In: Feilke, Helmuth / Pohl, Thorsten (Hgg.): Schriftlicher Sprachgebrauch – Texte verfassen. Baltmannsweiler: Schneider, 270–286.</w:t>
      </w:r>
    </w:p>
    <w:p w14:paraId="7ABAD957" w14:textId="6996C810" w:rsidR="00D77209" w:rsidRPr="00587E60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 xml:space="preserve">Baethge, Martin (2010): „Ein europäisches Berufsbildungs-PISA als methodisches und politisches Projekt”. In: Münk, Dieter / Schelten, Andreas (Hgg.): Kompetenzermittlung für die Berufsbildung: Verfahren, Probleme und Perspektiven im nationalen, europäischen und internationalen Raum. Bielefeld: Bertelsmann, 19–36. </w:t>
      </w:r>
    </w:p>
    <w:p w14:paraId="6D30E925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587E60">
        <w:rPr>
          <w:sz w:val="22"/>
          <w:szCs w:val="22"/>
        </w:rPr>
        <w:lastRenderedPageBreak/>
        <w:t>Bärenfänger, Olaf (2016): Bildungssprache im Brennpunkt der Leistungsbewertung</w:t>
      </w:r>
      <w:r w:rsidRPr="000F11F2">
        <w:rPr>
          <w:sz w:val="22"/>
          <w:szCs w:val="22"/>
        </w:rPr>
        <w:t>: zur Diagnose eines schulischen Problems.“ In: Tschirner, Erwin / Bärenfänger, Olaf / Möhring, Jupp (Hgg.); Deutsch als fremde Bildungssprache: das Spannungsfeld von Fachwissen, sprachlicher Kompetenz, Diagnostik und Didaktik. Tübingen: Stauffenburg, 21–38.</w:t>
      </w:r>
    </w:p>
    <w:p w14:paraId="086D2B1A" w14:textId="77777777" w:rsidR="00D77209" w:rsidRPr="00FD17A7" w:rsidRDefault="00D77209" w:rsidP="0A835BF5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Bärenfänger, Olaf / Tschirner, Erwin (2010): „Testen und Prüfen in Deutsch als Fremdsprache: eine Einführung in den Themenschwerpunkt“. In: Deutsch als Fremdsprache 47, 67–69.</w:t>
      </w:r>
    </w:p>
    <w:p w14:paraId="5F1B4542" w14:textId="77777777" w:rsidR="00D77209" w:rsidRPr="00587E60" w:rsidRDefault="00D77209" w:rsidP="0A835BF5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Barth-Weingarten, Dagmar (</w:t>
      </w:r>
      <w:r w:rsidRPr="00587E60">
        <w:rPr>
          <w:sz w:val="22"/>
          <w:szCs w:val="22"/>
          <w:vertAlign w:val="superscript"/>
        </w:rPr>
        <w:t>2</w:t>
      </w:r>
      <w:r w:rsidRPr="00587E60">
        <w:rPr>
          <w:sz w:val="22"/>
          <w:szCs w:val="22"/>
        </w:rPr>
        <w:t>2006): „Prozess und Resultat von Argumentationen: die Habitate unterschiedlicher konzessiver Konstruktionen“. In: Deppermann, Arnulf / Hartung, Martin (Hgg.): Argumentieren in Gesprächen: Gesprächsanalytische Studien. Tübingen: Stauffenburg, 145–164.</w:t>
      </w:r>
    </w:p>
    <w:p w14:paraId="343CD363" w14:textId="77777777" w:rsidR="00D77209" w:rsidRPr="00587E60" w:rsidRDefault="00D77209" w:rsidP="0A835BF5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Bartholomeycik, Sabine (1997): „Nachdenken</w:t>
      </w:r>
      <w:r w:rsidRPr="00587E60">
        <w:rPr>
          <w:rFonts w:ascii="Helvetica" w:eastAsia="Helvetica" w:hAnsi="Helvetica" w:cs="Helvetica"/>
          <w:sz w:val="22"/>
          <w:szCs w:val="22"/>
        </w:rPr>
        <w:t xml:space="preserve"> über Sprache –</w:t>
      </w:r>
      <w:r w:rsidRPr="00587E60">
        <w:rPr>
          <w:rFonts w:eastAsia="Helvetica Neue" w:cs="Helvetica Neue"/>
          <w:sz w:val="22"/>
          <w:szCs w:val="22"/>
        </w:rPr>
        <w:t xml:space="preserve"> Professionalisierung der Pflege?“ In:</w:t>
      </w:r>
      <w:r w:rsidRPr="00587E60">
        <w:rPr>
          <w:rFonts w:ascii="Helvetica" w:eastAsia="Helvetica" w:hAnsi="Helvetica" w:cs="Helvetica"/>
          <w:sz w:val="22"/>
          <w:szCs w:val="22"/>
        </w:rPr>
        <w:t xml:space="preserve"> </w:t>
      </w:r>
      <w:r w:rsidRPr="00587E60">
        <w:rPr>
          <w:sz w:val="22"/>
          <w:szCs w:val="22"/>
        </w:rPr>
        <w:t>Zegelin, Angelika (Hg.): Sprache und Pflege. Berlin/Wiesbaden: Ullstein / Mosby, 11–21.</w:t>
      </w:r>
    </w:p>
    <w:p w14:paraId="1C8651B6" w14:textId="77777777" w:rsidR="00D77209" w:rsidRPr="00587E60" w:rsidRDefault="00D77209" w:rsidP="0A835BF5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Bartl, Doris / Wöste, Ilka (2008): „Gesetzliche Vorgaben zur mündlichen Abschlussprüfung“. In: Unterricht Pflege 2/2008, 10–26.</w:t>
      </w:r>
    </w:p>
    <w:p w14:paraId="67F9774D" w14:textId="77777777" w:rsidR="00D77209" w:rsidRPr="00587E60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Bauer, Ulrich (2001): „Das Prüfen ausländischer Studierender: Probleme und Lösungen“. In: Berendt, Brigitte / Szczyrba, Birgit / Fleischmann, Andreas / Schaper, Niclas / Wildt, Johannes (Hgg.): Neues Handbuch Hochschullehre, Kapitel H 3.1. Berlin: Raabe.</w:t>
      </w:r>
    </w:p>
    <w:p w14:paraId="6862AA0C" w14:textId="77777777" w:rsidR="00D77209" w:rsidRPr="00587E60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Bayer, Klaus (1999): Argument und Argumentation: logische Grundlagen der Argumentationsanalyse. Opladen/Wiesbaden: Westdeutscher Verlag.</w:t>
      </w:r>
    </w:p>
    <w:p w14:paraId="2C228FD6" w14:textId="5F9FD0CE" w:rsidR="00D77209" w:rsidRPr="00587E60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BBiG (2005): Berufsbildungsgesetz. [</w:t>
      </w:r>
      <w:r w:rsidR="003C5CAD" w:rsidRPr="00587E60">
        <w:rPr>
          <w:sz w:val="22"/>
          <w:szCs w:val="22"/>
        </w:rPr>
        <w:t>Online verfügbar unter: https://www.gesetze-im-internet.de/bbig_2005/BBiG.pdf, zuletzt zugegriffen am: 02.09.2019</w:t>
      </w:r>
      <w:r w:rsidRPr="00587E60">
        <w:rPr>
          <w:sz w:val="22"/>
          <w:szCs w:val="22"/>
        </w:rPr>
        <w:t>]</w:t>
      </w:r>
    </w:p>
    <w:p w14:paraId="44F4D9C9" w14:textId="34D753B5" w:rsidR="00D77209" w:rsidRPr="00587E60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Becker-Mrotzek, Michael (1997): Schreibentwicklung und Textproduktion</w:t>
      </w:r>
      <w:r w:rsidR="00587E60" w:rsidRPr="00587E60">
        <w:rPr>
          <w:sz w:val="22"/>
          <w:szCs w:val="22"/>
        </w:rPr>
        <w:t>: der Erwerb von Schreibfertigkeit am Beispiel der Bedienungsanleitung</w:t>
      </w:r>
      <w:r w:rsidRPr="00587E60">
        <w:rPr>
          <w:sz w:val="22"/>
          <w:szCs w:val="22"/>
        </w:rPr>
        <w:t>. Opladen: Westdeutscher Verlag.</w:t>
      </w:r>
    </w:p>
    <w:p w14:paraId="0053D415" w14:textId="77777777" w:rsidR="00D77209" w:rsidRPr="00587E60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Becker-Mrotzek, Michael (2005): „Präsentieren“. In: Praxis Deutsch 190. 6–13.</w:t>
      </w:r>
    </w:p>
    <w:p w14:paraId="2AFBD7DC" w14:textId="77777777" w:rsidR="00D77209" w:rsidRPr="00587E60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587E60">
        <w:rPr>
          <w:sz w:val="22"/>
          <w:szCs w:val="22"/>
        </w:rPr>
        <w:t>Becker-Mrotzek, Michael / Brünner, Gisela (1992): „Angewandte Gesprächsforschung: Ziele — Methoden — Probleme”. In: Fiehler, Reinhard / Sucharowksi, Wolfgang (Hgg.): Kommunikationsberatung und Kommunikationstraining. Opladen: Westdeutscher Verlag, 12–23.</w:t>
      </w:r>
    </w:p>
    <w:p w14:paraId="1A94EF8A" w14:textId="7F0712F0" w:rsidR="00D77209" w:rsidRPr="004F0912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4F0912">
        <w:rPr>
          <w:sz w:val="22"/>
          <w:szCs w:val="22"/>
        </w:rPr>
        <w:t>Becker-Mrotzek, Michael / Kusch, Erhard / Wehnert, Bernd (2006): Leseförderung in der Berufsbildung. Duisburg: Gilles &amp; Francke</w:t>
      </w:r>
      <w:r w:rsidR="004F0912" w:rsidRPr="004F0912">
        <w:rPr>
          <w:sz w:val="22"/>
          <w:szCs w:val="22"/>
        </w:rPr>
        <w:t xml:space="preserve"> Verlag</w:t>
      </w:r>
      <w:r w:rsidRPr="004F0912">
        <w:rPr>
          <w:sz w:val="22"/>
          <w:szCs w:val="22"/>
        </w:rPr>
        <w:t xml:space="preserve">. </w:t>
      </w:r>
      <w:r w:rsidR="004F0912" w:rsidRPr="004F0912">
        <w:rPr>
          <w:sz w:val="22"/>
          <w:szCs w:val="22"/>
        </w:rPr>
        <w:t>[</w:t>
      </w:r>
      <w:r w:rsidRPr="004F0912">
        <w:rPr>
          <w:sz w:val="22"/>
          <w:szCs w:val="22"/>
        </w:rPr>
        <w:t xml:space="preserve">Online verfügbar unter: </w:t>
      </w:r>
      <w:r w:rsidR="004F0912" w:rsidRPr="004F0912">
        <w:rPr>
          <w:sz w:val="22"/>
          <w:szCs w:val="22"/>
        </w:rPr>
        <w:t>http://www.uni-koeln.de/phil-fak/deutsch/sprachdidaktik/koebes/KoeBeS2.pdf, zuletzt zugegriffen am: 02.09.2019]</w:t>
      </w:r>
    </w:p>
    <w:p w14:paraId="5EB6301C" w14:textId="77777777" w:rsidR="00D77209" w:rsidRPr="004F0912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4F0912">
        <w:rPr>
          <w:sz w:val="22"/>
          <w:szCs w:val="22"/>
        </w:rPr>
        <w:t>Becker-Mrotzek, Michael / Meier, Christoph (2002): „Arbeitsweisen und Standardverfahren der Angewandten Gesprächsforschung”. In: Brünner, Gisela / Fiehler, Reinhard / Kindt, Walther (Hgg.): Angewandte Diskursforschung. Band 1: Grundlagen und Beispielanalysen. Radolfzell: Verlag für Gesprächsforschung, 18–45.</w:t>
      </w:r>
    </w:p>
    <w:p w14:paraId="0E609E1B" w14:textId="4F5806BB" w:rsidR="00D77209" w:rsidRPr="004F0912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4F0912">
        <w:rPr>
          <w:sz w:val="22"/>
          <w:szCs w:val="22"/>
        </w:rPr>
        <w:t>Becker-Mrotzek, Michael / Vogt, Rüdiger (</w:t>
      </w:r>
      <w:r w:rsidRPr="004F0912">
        <w:rPr>
          <w:sz w:val="22"/>
          <w:szCs w:val="22"/>
          <w:vertAlign w:val="superscript"/>
        </w:rPr>
        <w:t>2</w:t>
      </w:r>
      <w:r w:rsidRPr="004F0912">
        <w:rPr>
          <w:sz w:val="22"/>
          <w:szCs w:val="22"/>
        </w:rPr>
        <w:t>2009): Unterrichtskommunikation: linguistische Analysemethoden und Forschungsergebnisse. Tübingen: Niemeyer.</w:t>
      </w:r>
    </w:p>
    <w:p w14:paraId="2B9E35EC" w14:textId="77777777" w:rsidR="00D77209" w:rsidRPr="004F0912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Becker, Tabea (2012): „Dabei war das gar kein Frosch.“ Beobachtungen zum Erwerb rekonstruktiver und reproduktiver Narration. In: Kern, Friederike / Morek, Miriam / Ohlhus, Sören (Hgg.): Erzählen als Form — Formen des Erzählens. Berlin </w:t>
      </w:r>
      <w:r w:rsidRPr="004F0912">
        <w:rPr>
          <w:sz w:val="22"/>
          <w:szCs w:val="22"/>
        </w:rPr>
        <w:t>/ Boston: de Gruyter, 111–128.</w:t>
      </w:r>
    </w:p>
    <w:p w14:paraId="6F87567A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Becker, Tabea (</w:t>
      </w:r>
      <w:r w:rsidRPr="00FD17A7">
        <w:rPr>
          <w:sz w:val="22"/>
          <w:szCs w:val="22"/>
          <w:vertAlign w:val="superscript"/>
        </w:rPr>
        <w:t>3</w:t>
      </w:r>
      <w:r w:rsidRPr="00FD17A7">
        <w:rPr>
          <w:sz w:val="22"/>
          <w:szCs w:val="22"/>
        </w:rPr>
        <w:t>2011): Kinder lernen erzählen: zur Entwicklung narrativer Fähigkeiten von Kindern unter Berücksichtigung der Erzählform. Baltmannsweiler: Schneider Verlag Hohengehren.</w:t>
      </w:r>
    </w:p>
    <w:p w14:paraId="360D8BEB" w14:textId="2E1A89BD" w:rsidR="00D77209" w:rsidRPr="00FD17A7" w:rsidRDefault="00D77209" w:rsidP="1E80EED9">
      <w:pPr>
        <w:spacing w:before="120" w:after="120"/>
        <w:ind w:left="709" w:hanging="709"/>
        <w:jc w:val="both"/>
        <w:rPr>
          <w:rStyle w:val="Hyperlink"/>
          <w:sz w:val="22"/>
          <w:szCs w:val="22"/>
        </w:rPr>
      </w:pPr>
      <w:r w:rsidRPr="00FD17A7">
        <w:rPr>
          <w:sz w:val="22"/>
          <w:szCs w:val="22"/>
        </w:rPr>
        <w:t xml:space="preserve">Beckmann, Vera (2012): Selbstdarstellung und Urteilsfindung in universitären Auswahlgesprächen zwischen Deutschen und Chinesen 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 xml:space="preserve"> eine empirische Gattungsanalyse. SASI 21. [Online verfügbar unter: </w:t>
      </w:r>
      <w:r w:rsidR="007A1CB0" w:rsidRPr="007A1CB0">
        <w:t>http://arbeitspapiere.sprache-interaktion.de/stud/arbeitspapiere/arbeitspapier21.pdf</w:t>
      </w:r>
      <w:r w:rsidR="007A1CB0">
        <w:rPr>
          <w:rStyle w:val="Hyperlink"/>
          <w:sz w:val="22"/>
          <w:szCs w:val="22"/>
        </w:rPr>
        <w:t>.</w:t>
      </w:r>
      <w:r w:rsidRPr="00FD17A7">
        <w:rPr>
          <w:rStyle w:val="Hyperlink"/>
          <w:sz w:val="22"/>
          <w:szCs w:val="22"/>
        </w:rPr>
        <w:t xml:space="preserve"> </w:t>
      </w:r>
      <w:r w:rsidR="007A1CB0">
        <w:rPr>
          <w:rStyle w:val="Hyperlink"/>
          <w:sz w:val="22"/>
          <w:szCs w:val="22"/>
        </w:rPr>
        <w:t>Z</w:t>
      </w:r>
      <w:r w:rsidRPr="00FD17A7">
        <w:rPr>
          <w:rStyle w:val="Hyperlink"/>
          <w:sz w:val="22"/>
          <w:szCs w:val="22"/>
        </w:rPr>
        <w:t xml:space="preserve">uletzt </w:t>
      </w:r>
      <w:r w:rsidR="007E0A0A">
        <w:rPr>
          <w:rStyle w:val="Hyperlink"/>
          <w:sz w:val="22"/>
          <w:szCs w:val="22"/>
        </w:rPr>
        <w:t>zugegriffen</w:t>
      </w:r>
      <w:r w:rsidRPr="00FD17A7">
        <w:rPr>
          <w:rStyle w:val="Hyperlink"/>
          <w:sz w:val="22"/>
          <w:szCs w:val="22"/>
        </w:rPr>
        <w:t xml:space="preserve"> am: </w:t>
      </w:r>
      <w:r w:rsidR="007A1CB0">
        <w:rPr>
          <w:rStyle w:val="Hyperlink"/>
          <w:sz w:val="22"/>
          <w:szCs w:val="22"/>
        </w:rPr>
        <w:t>04. September 2019</w:t>
      </w:r>
      <w:r w:rsidRPr="00FD17A7">
        <w:rPr>
          <w:rStyle w:val="Hyperlink"/>
          <w:sz w:val="22"/>
          <w:szCs w:val="22"/>
        </w:rPr>
        <w:t>]</w:t>
      </w:r>
    </w:p>
    <w:p w14:paraId="40BD8B1E" w14:textId="77777777" w:rsidR="00D77209" w:rsidRPr="00FD17A7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Beer, Dagmar (1989): Ausbildungsbegleitender (Fach-)Sprachunterricht. In: Deutsch lernen 14, 2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3, 6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26.</w:t>
      </w:r>
    </w:p>
    <w:p w14:paraId="428EC215" w14:textId="7BC1BF9F" w:rsidR="00D77209" w:rsidRPr="007E0A0A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Behlke, Karin (2010): „Wanderer zwischen zwei Welten – Zum Spannungsfeld von betrieblichen und Beschäftigteninteressen.“ In: Klein, Rosemarie (Hg.): Grundbildung und Beratung</w:t>
      </w:r>
      <w:r w:rsidR="007E0A0A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GiWA-</w:t>
      </w:r>
      <w:r w:rsidRPr="007E0A0A">
        <w:rPr>
          <w:sz w:val="22"/>
          <w:szCs w:val="22"/>
        </w:rPr>
        <w:t xml:space="preserve">online Nummer 4. Göttingen: </w:t>
      </w:r>
      <w:r w:rsidR="007E0A0A" w:rsidRPr="007E0A0A">
        <w:rPr>
          <w:sz w:val="22"/>
          <w:szCs w:val="22"/>
        </w:rPr>
        <w:t xml:space="preserve">Verlag </w:t>
      </w:r>
      <w:r w:rsidRPr="007E0A0A">
        <w:rPr>
          <w:sz w:val="22"/>
          <w:szCs w:val="22"/>
        </w:rPr>
        <w:t>Institut für Angewandte Kulturforschung, 1–8.</w:t>
      </w:r>
    </w:p>
    <w:p w14:paraId="79B884B4" w14:textId="77777777" w:rsidR="00D77209" w:rsidRPr="007E0A0A" w:rsidRDefault="00D77209" w:rsidP="1E80EED9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Beicht, Ursula / Granato, Monika / Ulrich, Joachim Gerd (2011): „Mindert Berufsausbildung die soziale Ungleichheit von Jugendlichen mit und ohne Migrationshintergrund?“ In: Granato, Mona / Münk, Dieter / Weiß, Reinhold (Hgg.): Migration als Chance: ein Beitrag der beruflichen Bildung. Bielefeld: Bertelsmann, 177–207.</w:t>
      </w:r>
    </w:p>
    <w:p w14:paraId="36C7EEDE" w14:textId="77777777" w:rsidR="00D77209" w:rsidRPr="007E0A0A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Bergmann, Jörg (1982): „Schweigephasen im Gespräch. Aspekte ihrer interaktiven Organisation”. In: Soeffner, Hans Georg (Hg.): Beiträge zu einer empirischen Sprachsoziologie. Tübingen: Narr, 143–184.</w:t>
      </w:r>
    </w:p>
    <w:p w14:paraId="2F238FB2" w14:textId="77777777" w:rsidR="00D77209" w:rsidRPr="007E0A0A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Bergmann, Jörg (2001): „Das Konzept der Konversationsanalyse". In: Klaus Brinker, Klaus Antos, Gerd / Heinemann, Wolfgang / Sager, Sven S. (Hgg.): Text- und Gesprächslinguistik: ein internationales Handbuch zeitgenössischer Forschung, 2. Halbband. Berlin / New York: de Gruyter, 919–927.</w:t>
      </w:r>
    </w:p>
    <w:p w14:paraId="024C595D" w14:textId="77777777" w:rsidR="00D77209" w:rsidRPr="007E0A0A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Bergmann, Jörg (2014): „Der Fall als Fokus professionellen Handelns”. In: Bergmann, Jörg / Dausendschön-Gay, Ulrich / Oberzaucher, Frank (Hgg.): »Der Fall«: Studien zur epistemischen Praxis professionellen Handelns. Bielefeld: transcript, 19–33.</w:t>
      </w:r>
    </w:p>
    <w:p w14:paraId="460CF304" w14:textId="77777777" w:rsidR="00D77209" w:rsidRPr="007E0A0A" w:rsidRDefault="00D77209" w:rsidP="7945C6B1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Bergmann, Jörg (</w:t>
      </w:r>
      <w:r w:rsidRPr="007E0A0A">
        <w:rPr>
          <w:sz w:val="22"/>
          <w:szCs w:val="22"/>
          <w:vertAlign w:val="superscript"/>
        </w:rPr>
        <w:t>3</w:t>
      </w:r>
      <w:r w:rsidRPr="007E0A0A">
        <w:rPr>
          <w:sz w:val="22"/>
          <w:szCs w:val="22"/>
        </w:rPr>
        <w:t>2010): „Ethnomethodologische Konversationsanalyse“. In: Hoffmann, Ludger: Sprachwissenschaft: ein Reader. Berlin / New York: de Gruyter, 258–274.</w:t>
      </w:r>
    </w:p>
    <w:p w14:paraId="4B091323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Berkemeier, Anne (</w:t>
      </w:r>
      <w:r w:rsidRPr="007E0A0A">
        <w:rPr>
          <w:sz w:val="22"/>
          <w:szCs w:val="22"/>
          <w:vertAlign w:val="superscript"/>
        </w:rPr>
        <w:t>2</w:t>
      </w:r>
      <w:r w:rsidRPr="007E0A0A">
        <w:rPr>
          <w:sz w:val="22"/>
          <w:szCs w:val="22"/>
        </w:rPr>
        <w:t>2010): Präsentieren und Moderieren im Deutschunterricht. Baltmannsweiler: Schneider Verlag Hohengehren</w:t>
      </w:r>
      <w:r w:rsidRPr="00FD17A7">
        <w:rPr>
          <w:sz w:val="22"/>
          <w:szCs w:val="22"/>
        </w:rPr>
        <w:t>.</w:t>
      </w:r>
    </w:p>
    <w:p w14:paraId="362FF72A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Berkemeier, Anne / Pfennig, Lothar (2009): „Schüler/innen präsentieren“. In: Becker-Mrotzek, Michael (Hg.): Mündliche Kommunikation und Gesprächsdidaktik. Baltmannsweiler: Schneider Verlag Hohengehren, 544–552.</w:t>
      </w:r>
    </w:p>
    <w:p w14:paraId="6929CABD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Berkemeier, Anne / Spiegel, Carmen (2014): In der Schule Gesprächsfähigkeit fordern und fördern: Moderieren — Argumentieren — zuhören. In: Grundler, lke / Spiegel, Carmen (Hgg.): Konzeptionen des Mündlichen — Wissenschaftliche Perspektiven und didaktische Konsequenzen. Bern: hep, 120–142.</w:t>
      </w:r>
    </w:p>
    <w:p w14:paraId="0353B59E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Bethschneider, Monika / Eberle, Manuela / Kimmelmann, Nicole (2013): Förderung sprachlich-kommunikativer Anforderungen in der betrieblichen Ausbildung. In: bwp@Spezial HT 2013, 1–16. [Online verfügbar unter:  </w:t>
      </w:r>
      <w:r w:rsidRPr="003F034A">
        <w:rPr>
          <w:sz w:val="22"/>
          <w:szCs w:val="22"/>
        </w:rPr>
        <w:t>https://www.bwpat.de/ausgabe/ht2013/fachtagungen/fachtagung-18</w:t>
      </w:r>
      <w:r>
        <w:rPr>
          <w:sz w:val="22"/>
          <w:szCs w:val="22"/>
        </w:rPr>
        <w:t>, zuletzt zugegriffen am: 15.06.2019]</w:t>
      </w:r>
    </w:p>
    <w:p w14:paraId="3D6B12AA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Beyer, Andrea (2015): Wenn zwei sich streiten, freut sich dann der Dritte? </w:t>
      </w:r>
      <w:r w:rsidRPr="002C57DF">
        <w:rPr>
          <w:i/>
          <w:sz w:val="22"/>
          <w:szCs w:val="22"/>
        </w:rPr>
        <w:t>Bildungssprache</w:t>
      </w:r>
      <w:r>
        <w:rPr>
          <w:sz w:val="22"/>
          <w:szCs w:val="22"/>
        </w:rPr>
        <w:t xml:space="preserve"> vs. </w:t>
      </w:r>
      <w:r w:rsidRPr="002C57DF">
        <w:rPr>
          <w:i/>
          <w:sz w:val="22"/>
          <w:szCs w:val="22"/>
        </w:rPr>
        <w:t>Schulsprache</w:t>
      </w:r>
      <w:r>
        <w:rPr>
          <w:sz w:val="22"/>
          <w:szCs w:val="22"/>
        </w:rPr>
        <w:t xml:space="preserve"> — eine terminologische Untersuchung. In: Pegasus-Onlinezeitschrift XV/2, 1–39.</w:t>
      </w:r>
    </w:p>
    <w:p w14:paraId="4FB7DA4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BiBB [= Bundesinstitut für Berufsbildung] (2011): Datenreport zum Berufsbildungsbericht: Informationen und Analysen zur Entwicklung der beruflichen Bildung. [www.bibb.de/veroeffentlichungen]</w:t>
      </w:r>
    </w:p>
    <w:p w14:paraId="5B3EA4F2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BiBB [= Bundesinstitut für Berufsbildung] (2012): Datenreport zum Berufsbildungsbericht: Informationen und Analysen zur Entwicklung der beruflichen Bildung. </w:t>
      </w:r>
      <w:r w:rsidRPr="00FD17A7">
        <w:rPr>
          <w:sz w:val="22"/>
          <w:szCs w:val="22"/>
          <w:lang w:val="en-US"/>
        </w:rPr>
        <w:t>[www.bibb.de/veroeffentlichungen]</w:t>
      </w:r>
    </w:p>
    <w:p w14:paraId="0D4AC41D" w14:textId="77777777" w:rsidR="00D77209" w:rsidRPr="007E0A0A" w:rsidRDefault="00D77209" w:rsidP="1E80EE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7E0A0A">
        <w:rPr>
          <w:sz w:val="22"/>
          <w:szCs w:val="22"/>
          <w:lang w:val="en-US"/>
        </w:rPr>
        <w:t>Biber, Douglas (1995): Dimensions of register variation: a cross-linguistic comparison. Cambridge: Cambridge University Press.</w:t>
      </w:r>
    </w:p>
    <w:p w14:paraId="08524B1B" w14:textId="30647F0A" w:rsidR="00D77209" w:rsidRPr="007E0A0A" w:rsidRDefault="00D77209" w:rsidP="6A139852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7E0A0A">
        <w:rPr>
          <w:sz w:val="22"/>
          <w:szCs w:val="22"/>
          <w:lang w:val="en-US"/>
        </w:rPr>
        <w:t>Biber, Douglas (19</w:t>
      </w:r>
      <w:r w:rsidR="004D737D" w:rsidRPr="007E0A0A">
        <w:rPr>
          <w:sz w:val="22"/>
          <w:szCs w:val="22"/>
          <w:lang w:val="en-US"/>
        </w:rPr>
        <w:t>88)</w:t>
      </w:r>
      <w:r w:rsidRPr="007E0A0A">
        <w:rPr>
          <w:sz w:val="22"/>
          <w:szCs w:val="22"/>
          <w:lang w:val="en-US"/>
        </w:rPr>
        <w:t>: Variation across speech and writing. Cambridge: Cambridge University Press.</w:t>
      </w:r>
    </w:p>
    <w:p w14:paraId="5817F19F" w14:textId="77777777" w:rsidR="00D77209" w:rsidRPr="007E0A0A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  <w:lang w:val="en-US"/>
        </w:rPr>
        <w:t xml:space="preserve">Biber, Douglas (2006): University language: a corpus-based study of spoken and written registers. </w:t>
      </w:r>
      <w:r w:rsidRPr="007E0A0A">
        <w:rPr>
          <w:sz w:val="22"/>
          <w:szCs w:val="22"/>
        </w:rPr>
        <w:t>Amsterdam: Benjamins.</w:t>
      </w:r>
    </w:p>
    <w:p w14:paraId="299D3E0D" w14:textId="77777777" w:rsidR="00D77209" w:rsidRPr="007E0A0A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7E0A0A">
        <w:rPr>
          <w:sz w:val="22"/>
          <w:szCs w:val="22"/>
        </w:rPr>
        <w:t>Biedebach, Wyrola (2006): Der Modellversuch „Vocational Literacy (VOLI) – Methodische und sprachliche Kompetenzen in der beruflichen Bildung“. Konzeption — Erfahrungen — bisherige Ergebnisse. In: Efing, Christian / Janich, Nina (Hgg.): Förderung der berufsbezogenen Sprachkompetenz: Befunde und Perspektiven. Paderborn: Eusl, 15–31.</w:t>
      </w:r>
    </w:p>
    <w:p w14:paraId="106231A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7E0A0A">
        <w:rPr>
          <w:sz w:val="22"/>
          <w:szCs w:val="22"/>
        </w:rPr>
        <w:t>Birkel, Peter (1978): Mündliche Prüfungen</w:t>
      </w:r>
      <w:r w:rsidRPr="00FD17A7">
        <w:rPr>
          <w:sz w:val="22"/>
          <w:szCs w:val="22"/>
        </w:rPr>
        <w:t>: zur Objektivität und Validität der Leistungsbeurteilung. Bochum: Kamp.</w:t>
      </w:r>
    </w:p>
    <w:p w14:paraId="221848C3" w14:textId="6E20AE8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Birkel, Peter / P</w:t>
      </w:r>
      <w:r w:rsidR="007E0A0A">
        <w:rPr>
          <w:sz w:val="22"/>
          <w:szCs w:val="22"/>
        </w:rPr>
        <w:t>ri</w:t>
      </w:r>
      <w:r w:rsidRPr="00FD17A7">
        <w:rPr>
          <w:sz w:val="22"/>
          <w:szCs w:val="22"/>
        </w:rPr>
        <w:t>tz, Volkmar (1980): „Sprechflüssigkeit und Vorinformationen als validitätsmindernde Faktoren bei mündlichen Prüfungen“. In: Zeitschrift für Entwicklungspsychologie und Pädagogische Psychologie XII/3, 284–289.</w:t>
      </w:r>
    </w:p>
    <w:p w14:paraId="18AC19F0" w14:textId="0581B57E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Birkner, Karin (2001): Bewerbungsgespräche mit Ost- und Westdeutschen: eine kommunikative Gattung in Zeiten gesellschaftlichen Wandels. Tübingen: Niemeyer.</w:t>
      </w:r>
    </w:p>
    <w:p w14:paraId="1D6BCF6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Birkner, Karin (2011): „Vorwort“. In: Birkner, Karin / Meer, </w:t>
      </w:r>
      <w:r w:rsidRPr="000E5A4D">
        <w:rPr>
          <w:sz w:val="22"/>
          <w:szCs w:val="22"/>
        </w:rPr>
        <w:t xml:space="preserve">Dorothee (Hgg.): </w:t>
      </w:r>
      <w:r w:rsidRPr="00FD17A7">
        <w:rPr>
          <w:sz w:val="22"/>
          <w:szCs w:val="22"/>
        </w:rPr>
        <w:t>Institutionalisierter Alltag: Mündlichkeit und Schriftlichkeit in unterschiedlichen Praxisfeldern. Mannheim: Verlag für Gesprächsforschung, 2–7. [Online verfügbar unter: www.verlag-gespraechsforschung.de/2011/birkner.htm, zuletzt eingesehen am 04.3.2018).</w:t>
      </w:r>
    </w:p>
    <w:p w14:paraId="4C00534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Birks, Melanie / Mills, Jane (2011): Grounded Theory: </w:t>
      </w:r>
      <w:proofErr w:type="gramStart"/>
      <w:r w:rsidRPr="00FD17A7">
        <w:rPr>
          <w:sz w:val="22"/>
          <w:szCs w:val="22"/>
          <w:lang w:val="en-US"/>
        </w:rPr>
        <w:t>a</w:t>
      </w:r>
      <w:proofErr w:type="gramEnd"/>
      <w:r w:rsidRPr="00FD17A7">
        <w:rPr>
          <w:sz w:val="22"/>
          <w:szCs w:val="22"/>
          <w:lang w:val="en-US"/>
        </w:rPr>
        <w:t xml:space="preserve"> Practical Guide. </w:t>
      </w:r>
      <w:r w:rsidRPr="00FD17A7">
        <w:rPr>
          <w:sz w:val="22"/>
          <w:szCs w:val="22"/>
        </w:rPr>
        <w:t>London (u.a.): Sage Publications.</w:t>
      </w:r>
    </w:p>
    <w:p w14:paraId="43876864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Bitterlich, Elisa (2018): Bildungssprache im Klassengespräch, Alltagssprache bei Partnerarbeit? Der Einfluss der Situation auf die sprachlichen Beiträge der Lernenden. </w:t>
      </w:r>
      <w:r w:rsidRPr="000E7CAE">
        <w:rPr>
          <w:sz w:val="22"/>
          <w:szCs w:val="22"/>
        </w:rPr>
        <w:t>In</w:t>
      </w:r>
      <w:r>
        <w:rPr>
          <w:sz w:val="22"/>
          <w:szCs w:val="22"/>
        </w:rPr>
        <w:t>:</w:t>
      </w:r>
      <w:r w:rsidRPr="000E7CAE">
        <w:rPr>
          <w:sz w:val="22"/>
          <w:szCs w:val="22"/>
        </w:rPr>
        <w:t xml:space="preserve"> Fachgruppe Didaktik der Mathematik der Universität Paderborn (Hg.)</w:t>
      </w:r>
      <w:r>
        <w:rPr>
          <w:sz w:val="22"/>
          <w:szCs w:val="22"/>
        </w:rPr>
        <w:t xml:space="preserve">: </w:t>
      </w:r>
      <w:r w:rsidRPr="000E7CAE">
        <w:rPr>
          <w:sz w:val="22"/>
          <w:szCs w:val="22"/>
        </w:rPr>
        <w:t>Beiträge zum Mathematikunterricht 2018. Münster: WTM-Verlag</w:t>
      </w:r>
      <w:r>
        <w:rPr>
          <w:sz w:val="22"/>
          <w:szCs w:val="22"/>
        </w:rPr>
        <w:t>, 305–308.</w:t>
      </w:r>
    </w:p>
    <w:p w14:paraId="3CBC9480" w14:textId="77777777" w:rsidR="00D77209" w:rsidRPr="00FD17A7" w:rsidRDefault="00D77209" w:rsidP="0BD293C1">
      <w:pPr>
        <w:spacing w:before="120" w:after="120"/>
        <w:ind w:left="709" w:hanging="709"/>
        <w:jc w:val="both"/>
        <w:rPr>
          <w:color w:val="FFC000" w:themeColor="accent4"/>
          <w:sz w:val="22"/>
          <w:szCs w:val="22"/>
        </w:rPr>
      </w:pPr>
      <w:r w:rsidRPr="00FD17A7">
        <w:rPr>
          <w:sz w:val="22"/>
          <w:szCs w:val="22"/>
        </w:rPr>
        <w:t xml:space="preserve">Blühdorn, Hardarik (2012): Verknüpfungseigenschaften von Satzkonnektoren im Deutschen: am Beispiel der Kausal- und Konsekutivkonnektoren. </w:t>
      </w:r>
      <w:r w:rsidRPr="00FD17A7">
        <w:rPr>
          <w:color w:val="FF0000"/>
          <w:sz w:val="22"/>
          <w:szCs w:val="22"/>
        </w:rPr>
        <w:t>In:</w:t>
      </w:r>
      <w:r w:rsidRPr="00FD17A7">
        <w:rPr>
          <w:sz w:val="22"/>
          <w:szCs w:val="22"/>
        </w:rPr>
        <w:t xml:space="preserve"> Deutsche Sprache 40/3, 193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220.</w:t>
      </w:r>
    </w:p>
    <w:p w14:paraId="2999D9FA" w14:textId="6C4160E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BMBF [= Bundesministerium für Bildung und Forschung] </w:t>
      </w:r>
      <w:r w:rsidR="000902D9">
        <w:rPr>
          <w:sz w:val="22"/>
          <w:szCs w:val="22"/>
        </w:rPr>
        <w:t xml:space="preserve">(Hg.) </w:t>
      </w:r>
      <w:r w:rsidRPr="00FD17A7">
        <w:rPr>
          <w:sz w:val="22"/>
          <w:szCs w:val="22"/>
        </w:rPr>
        <w:t xml:space="preserve">(2006): Praxis und Perspektiven </w:t>
      </w:r>
      <w:r w:rsidR="000902D9">
        <w:rPr>
          <w:sz w:val="22"/>
          <w:szCs w:val="22"/>
        </w:rPr>
        <w:t xml:space="preserve">zur Kompetenzentwicklung </w:t>
      </w:r>
      <w:r w:rsidRPr="00FD17A7">
        <w:rPr>
          <w:sz w:val="22"/>
          <w:szCs w:val="22"/>
        </w:rPr>
        <w:t>vor dem Übergang Schule – Berufsbildung</w:t>
      </w:r>
      <w:r w:rsidR="000902D9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Ergebnisse der Entwicklungsplattform 2 „Kompetenzentwicklung vor dem Übergang Schule – Berufsbildung. </w:t>
      </w:r>
      <w:r w:rsidR="000902D9">
        <w:rPr>
          <w:sz w:val="22"/>
          <w:szCs w:val="22"/>
        </w:rPr>
        <w:t>Bonn/</w:t>
      </w:r>
      <w:r w:rsidRPr="00FD17A7">
        <w:rPr>
          <w:sz w:val="22"/>
          <w:szCs w:val="22"/>
        </w:rPr>
        <w:t>Berlin.</w:t>
      </w:r>
    </w:p>
    <w:p w14:paraId="0E4C1FB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BMBF [= Bundesministerium für Bildung und Forschung] (2011): Berufsbildungsbericht 2011. Berlin. [www.bmbf.de]</w:t>
      </w:r>
    </w:p>
    <w:p w14:paraId="196A804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BMBF [= Bundesministerium für Bildung und Forschung] (2012): Berufsbildungsbericht 2012. Berlin. [www.bmbf.de]</w:t>
      </w:r>
    </w:p>
    <w:p w14:paraId="25C83634" w14:textId="77777777" w:rsidR="00D77209" w:rsidRPr="00C60122" w:rsidRDefault="00D77209" w:rsidP="00CA1601">
      <w:pPr>
        <w:spacing w:before="120" w:after="120"/>
        <w:ind w:left="709" w:hanging="709"/>
        <w:rPr>
          <w:sz w:val="22"/>
          <w:szCs w:val="22"/>
          <w:lang w:eastAsia="en-US"/>
        </w:rPr>
      </w:pPr>
      <w:r>
        <w:rPr>
          <w:sz w:val="22"/>
          <w:szCs w:val="22"/>
        </w:rPr>
        <w:t xml:space="preserve">Bocksrocker, Nina (2011): Sprachkompetenz als Basis der Handlungskompetenz — zur Notwendigkeit eines erweiterten Lernfeldkonzepts. In: bwp@ </w:t>
      </w:r>
      <w:r w:rsidRPr="0058091E">
        <w:rPr>
          <w:sz w:val="22"/>
          <w:szCs w:val="22"/>
        </w:rPr>
        <w:t xml:space="preserve">Berufs- und </w:t>
      </w:r>
      <w:r w:rsidRPr="0058091E">
        <w:rPr>
          <w:sz w:val="22"/>
          <w:szCs w:val="22"/>
        </w:rPr>
        <w:lastRenderedPageBreak/>
        <w:t>Wirtschaftspädagogik– online</w:t>
      </w:r>
      <w:r>
        <w:rPr>
          <w:sz w:val="22"/>
          <w:szCs w:val="22"/>
        </w:rPr>
        <w:t xml:space="preserve"> 20/2011, 1–21. [Online verfügbar unter: </w:t>
      </w:r>
      <w:r w:rsidRPr="00C60122">
        <w:rPr>
          <w:sz w:val="22"/>
          <w:szCs w:val="22"/>
          <w:lang w:eastAsia="en-US"/>
        </w:rPr>
        <w:t>http://www.bwpat.de/ausgabe20/bocksrocker_bwpat20.pdf, zuletzt zugegriffen am 11.06.2019]</w:t>
      </w:r>
    </w:p>
    <w:p w14:paraId="0CD43FE3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Bohrer, Annerose / Rüller, Horst (2005): „Kommunikation – gesetzliche Vorgaben und unterrichtliche Umsetzung.“ In: Unterricht Pflege 4/2005, S. 37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48.</w:t>
      </w:r>
    </w:p>
    <w:p w14:paraId="45A3968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Boland, Jan Hendrik (2005): Spezifische Schwierigkeiten des Deutschunterrichts bei der Vermittlung von Schreibkompetenz. Essen: Redaktion LINSE.</w:t>
      </w:r>
    </w:p>
    <w:p w14:paraId="2FD248DB" w14:textId="77777777" w:rsidR="00D77209" w:rsidRPr="0020083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Bonin, Holger / Braeseke, Grit / Ganserer, Angelika (2015): Internationale Fachkräfterekrutierung in der deutschen Pflegebranche: Chancen und Hemmnisse aus Sicht der Einrichtungen. Gütersloh: Bertelsmann Stiftung. [Online verfügbar unter: </w:t>
      </w:r>
      <w:r w:rsidRPr="00A915D2">
        <w:rPr>
          <w:sz w:val="22"/>
          <w:szCs w:val="22"/>
        </w:rPr>
        <w:t>https://www.bertelsmann-stiftung.de/fileadmin/files/Projekte/28_Einwanderung_und_Vielfalt/Studie_IB_Internationale_Fachkraefterekrutierung_in_der_deutschen_Pflegebranche_2015.pdf</w:t>
      </w:r>
      <w:r>
        <w:rPr>
          <w:sz w:val="22"/>
          <w:szCs w:val="22"/>
        </w:rPr>
        <w:t>, zuletzt zugegriffen am: 13.06.2019]</w:t>
      </w:r>
    </w:p>
    <w:p w14:paraId="3141B98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Bonse-Rohmann, Mathias / Hüntelmann, Ines / Nauerth, Annette (Hgg.) (2008): Kompetenzorientiert prüfen: Lern- und Leistungsüberprüfungen in der Pflegeausbildung. München/Jena: Urban &amp; Fischer.</w:t>
      </w:r>
    </w:p>
    <w:p w14:paraId="41780E58" w14:textId="77777777" w:rsidR="00D77209" w:rsidRPr="000E5A4D" w:rsidRDefault="00D77209" w:rsidP="6A176B1C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Boos-Nünning, Ursula (2011): „Blinde Flecken? Bedarf von Forschung und Praxis vor dem Spiegel der Migrationsforschung.“ In: Granato, Mona / Münk, Dieter / Weiß, Reinhold (Hgg.): Migration als Chance: Ein Beitrag der beruflichen Bildung. </w:t>
      </w:r>
      <w:r w:rsidRPr="00ED3C4A">
        <w:rPr>
          <w:sz w:val="22"/>
          <w:szCs w:val="22"/>
        </w:rPr>
        <w:t xml:space="preserve">Bielefeld: Bertelsmann, </w:t>
      </w:r>
      <w:r w:rsidRPr="000E5A4D">
        <w:rPr>
          <w:sz w:val="22"/>
          <w:szCs w:val="22"/>
        </w:rPr>
        <w:t>177–207.</w:t>
      </w:r>
    </w:p>
    <w:p w14:paraId="35CB21AF" w14:textId="77777777" w:rsidR="00D77209" w:rsidRPr="00ED3C4A" w:rsidRDefault="00D77209" w:rsidP="004B629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4B6291">
        <w:rPr>
          <w:sz w:val="22"/>
          <w:szCs w:val="22"/>
        </w:rPr>
        <w:t xml:space="preserve">Bose, Ines / Hannken-Illjes, Kati (2019): Die Entwicklung von argumentativen Fähigkeiten bei Vorschulkindern: zwischen Agonalität und Kooperativität. In: Bose, Ines / Hannken-Illjes, Kati / Kurzenbach (Hgg.): Kinder im Gespräch — mit Kindern im Gespräch. </w:t>
      </w:r>
      <w:r w:rsidRPr="00ED3C4A">
        <w:rPr>
          <w:sz w:val="22"/>
          <w:szCs w:val="22"/>
          <w:lang w:val="en-US"/>
        </w:rPr>
        <w:t>Berlin: Frank &amp; Timme, 11–31.</w:t>
      </w:r>
    </w:p>
    <w:p w14:paraId="4CD7F6A3" w14:textId="77777777" w:rsidR="00D77209" w:rsidRPr="000902D9" w:rsidRDefault="00D77209" w:rsidP="6A176B1C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Bosher, Susan / Smalkoski, Kari (2002): „</w:t>
      </w:r>
      <w:r w:rsidRPr="000902D9">
        <w:rPr>
          <w:sz w:val="22"/>
          <w:szCs w:val="22"/>
          <w:lang w:val="en-US"/>
        </w:rPr>
        <w:t xml:space="preserve">From needs analysis to curriculum development: designing a course in health care communication for immigrant students in the </w:t>
      </w:r>
      <w:proofErr w:type="gramStart"/>
      <w:r w:rsidRPr="000902D9">
        <w:rPr>
          <w:sz w:val="22"/>
          <w:szCs w:val="22"/>
          <w:lang w:val="en-US"/>
        </w:rPr>
        <w:t>USA“ In</w:t>
      </w:r>
      <w:proofErr w:type="gramEnd"/>
      <w:r w:rsidRPr="000902D9">
        <w:rPr>
          <w:sz w:val="22"/>
          <w:szCs w:val="22"/>
          <w:lang w:val="en-US"/>
        </w:rPr>
        <w:t>: English for Specific Purposes 21/2002, 59–79.</w:t>
      </w:r>
    </w:p>
    <w:p w14:paraId="141DB0AC" w14:textId="6C04D49D" w:rsidR="00D77209" w:rsidRPr="000902D9" w:rsidRDefault="00D77209" w:rsidP="6A176B1C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  <w:lang w:val="en-US"/>
        </w:rPr>
        <w:t>Boyd, Elizabeth / Heritage, John (2006)</w:t>
      </w:r>
      <w:r w:rsidR="004A3C45">
        <w:rPr>
          <w:sz w:val="22"/>
          <w:szCs w:val="22"/>
          <w:lang w:val="en-US"/>
        </w:rPr>
        <w:t>:</w:t>
      </w:r>
      <w:r w:rsidRPr="000902D9">
        <w:rPr>
          <w:sz w:val="22"/>
          <w:szCs w:val="22"/>
          <w:lang w:val="en-US"/>
        </w:rPr>
        <w:t xml:space="preserve"> „Taking the patient’s medical history: Questioning during comprehensive history taking.” In: Heritage, John / Maynard, Douglas W. (Hgg.): Communication in Medical Care: Interaction between primary care physicians and patients. </w:t>
      </w:r>
      <w:r w:rsidRPr="000902D9">
        <w:rPr>
          <w:sz w:val="22"/>
          <w:szCs w:val="22"/>
        </w:rPr>
        <w:t>Cambridge: Cambridge University Press,151–184.</w:t>
      </w:r>
    </w:p>
    <w:p w14:paraId="520F67B6" w14:textId="279CD53F" w:rsidR="00D77209" w:rsidRPr="000902D9" w:rsidRDefault="00D77209" w:rsidP="0BD293C1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 xml:space="preserve">Brandenburg, Hermann (2004): </w:t>
      </w:r>
      <w:proofErr w:type="gramStart"/>
      <w:r w:rsidRPr="000902D9">
        <w:rPr>
          <w:sz w:val="22"/>
          <w:szCs w:val="22"/>
        </w:rPr>
        <w:t>„ „</w:t>
      </w:r>
      <w:proofErr w:type="gramEnd"/>
      <w:r w:rsidRPr="000902D9">
        <w:rPr>
          <w:sz w:val="22"/>
          <w:szCs w:val="22"/>
        </w:rPr>
        <w:t xml:space="preserve">Schätzle, hinsitze“. – Überlegungen zur Kommunikation in der Altenpflege.” In: Brandenburg, Hermann (Hg.): Kooperation und Kommunikation in der Pflege: ein praktischer Ratgeber für Pflegeberufe. Freiburger Schriften. Hannover: Schlütersche, 132–141. </w:t>
      </w:r>
    </w:p>
    <w:p w14:paraId="46AD88E2" w14:textId="20269445" w:rsidR="00113C42" w:rsidRPr="000902D9" w:rsidRDefault="00113C42" w:rsidP="00113C42">
      <w:pPr>
        <w:autoSpaceDE w:val="0"/>
        <w:autoSpaceDN w:val="0"/>
        <w:adjustRightInd w:val="0"/>
        <w:spacing w:before="120" w:after="120"/>
        <w:ind w:left="709" w:hanging="709"/>
        <w:rPr>
          <w:rFonts w:cs="Arial"/>
          <w:sz w:val="22"/>
          <w:szCs w:val="22"/>
          <w:lang w:eastAsia="en-US"/>
        </w:rPr>
      </w:pPr>
      <w:r w:rsidRPr="000902D9">
        <w:rPr>
          <w:rFonts w:cs="Arial"/>
          <w:bCs/>
          <w:sz w:val="22"/>
          <w:szCs w:val="22"/>
          <w:lang w:eastAsia="en-US"/>
        </w:rPr>
        <w:t>Braunert, Jörg</w:t>
      </w:r>
      <w:r w:rsidRPr="000902D9">
        <w:rPr>
          <w:rFonts w:cs="Arial"/>
          <w:b/>
          <w:bCs/>
          <w:sz w:val="22"/>
          <w:szCs w:val="22"/>
          <w:lang w:eastAsia="en-US"/>
        </w:rPr>
        <w:t xml:space="preserve"> </w:t>
      </w:r>
      <w:r w:rsidRPr="000902D9">
        <w:rPr>
          <w:rFonts w:cs="Arial"/>
          <w:sz w:val="22"/>
          <w:szCs w:val="22"/>
          <w:lang w:eastAsia="en-US"/>
        </w:rPr>
        <w:t>(1999): Allgemeinsprache, Berufssprache und Fachsprache – ein Beitrag zur begrifflichen Entwirrung. In: Zielsprache Deutsch 30, 98–105</w:t>
      </w:r>
    </w:p>
    <w:p w14:paraId="340A97EB" w14:textId="77777777" w:rsidR="00D77209" w:rsidRPr="000902D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Brenner, Patricia (</w:t>
      </w:r>
      <w:r w:rsidRPr="000902D9">
        <w:rPr>
          <w:sz w:val="22"/>
          <w:szCs w:val="22"/>
          <w:vertAlign w:val="superscript"/>
        </w:rPr>
        <w:t>2</w:t>
      </w:r>
      <w:r w:rsidRPr="000902D9">
        <w:rPr>
          <w:sz w:val="22"/>
          <w:szCs w:val="22"/>
        </w:rPr>
        <w:t>2012): Stufen zur Pflegekompetenz: From Novice to Expert. Bern: Huber.</w:t>
      </w:r>
    </w:p>
    <w:p w14:paraId="1572F44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Brinker, Klaus / Sager, Sven F. (</w:t>
      </w:r>
      <w:r w:rsidRPr="00FD17A7">
        <w:rPr>
          <w:sz w:val="22"/>
          <w:szCs w:val="22"/>
          <w:vertAlign w:val="superscript"/>
        </w:rPr>
        <w:t>5</w:t>
      </w:r>
      <w:r w:rsidRPr="00FD17A7">
        <w:rPr>
          <w:sz w:val="22"/>
          <w:szCs w:val="22"/>
        </w:rPr>
        <w:t>2010): Linguistische Gesprächsanalyse: eine Einführung. Berlin: Erich Schmidt Verlag.</w:t>
      </w:r>
    </w:p>
    <w:p w14:paraId="76131752" w14:textId="77777777" w:rsidR="00D77209" w:rsidRPr="00FD17A7" w:rsidRDefault="00D77209" w:rsidP="6A176B1C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Brock, Alexander / Meer, Dorothee (2004): Macht – Hierarchie – Dominanz – A-/Symmetrie: Begriffliche Überlegungen zur kommunikativen Ungleichheit in institutionellen Gesprächen. In: Gesprächsforschung – Online-Zeitschrift zur verbalen 5, 184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209. [Online verfügbar unter: http://www.gespraechsforschung-ozs.de/, zuletzt abgerufen am 26.03.2018]</w:t>
      </w:r>
    </w:p>
    <w:p w14:paraId="55728D7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Brückel, Frank / Holtwege, Heike / Konopka, Tanja / Landmann, Ulrike / Macke, Gerd / Nennstiel, Christoph / Raether, Wulf / Rapp, Stefanie / Schumacher, Simone / Simen, </w:t>
      </w:r>
      <w:r w:rsidRPr="00FD17A7">
        <w:rPr>
          <w:sz w:val="22"/>
          <w:szCs w:val="22"/>
        </w:rPr>
        <w:lastRenderedPageBreak/>
        <w:t>Joachim / Weingart, Vanja (2000): Mündliche Hochschulprüfungen: Vorbereiten – Durchführen – Bewerten – Beraten. Weinheim: Deutscher Studienverlag. [Besser Lehren: Praxisorientierte Anregungen und Hilfen für Lehrende in Hochschule und Weiterbildung, Heft 10]</w:t>
      </w:r>
    </w:p>
    <w:p w14:paraId="26A9DEA1" w14:textId="77777777" w:rsidR="00D77209" w:rsidRPr="00FD17A7" w:rsidRDefault="00D77209" w:rsidP="0BD293C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Brünner, Gisela (1994): </w:t>
      </w:r>
      <w:proofErr w:type="gramStart"/>
      <w:r w:rsidRPr="00FD17A7">
        <w:rPr>
          <w:color w:val="FF0000"/>
          <w:sz w:val="22"/>
          <w:szCs w:val="22"/>
        </w:rPr>
        <w:t>„</w:t>
      </w:r>
      <w:r w:rsidRPr="00FD17A7">
        <w:rPr>
          <w:sz w:val="22"/>
          <w:szCs w:val="22"/>
        </w:rPr>
        <w:t xml:space="preserve"> „</w:t>
      </w:r>
      <w:proofErr w:type="gramEnd"/>
      <w:r w:rsidRPr="00FD17A7">
        <w:rPr>
          <w:sz w:val="22"/>
          <w:szCs w:val="22"/>
        </w:rPr>
        <w:t>Würden Sie von diesem Mann einen Gebrauchtwagen kaufen?“ Interaktive Anforderungen und Selbstdarstellung in Verkaufsgesprächen.</w:t>
      </w:r>
      <w:r w:rsidRPr="00FD17A7">
        <w:rPr>
          <w:color w:val="FF0000"/>
          <w:sz w:val="22"/>
          <w:szCs w:val="22"/>
        </w:rPr>
        <w:t>”</w:t>
      </w:r>
      <w:r w:rsidRPr="00FD17A7">
        <w:rPr>
          <w:sz w:val="22"/>
          <w:szCs w:val="22"/>
        </w:rPr>
        <w:t xml:space="preserve"> In: Brünner, Gisela / Graefen, Gabriele </w:t>
      </w:r>
      <w:r w:rsidRPr="000902D9">
        <w:rPr>
          <w:sz w:val="22"/>
          <w:szCs w:val="22"/>
        </w:rPr>
        <w:t xml:space="preserve">(Hgg.): </w:t>
      </w:r>
      <w:r w:rsidRPr="00FD17A7">
        <w:rPr>
          <w:sz w:val="22"/>
          <w:szCs w:val="22"/>
        </w:rPr>
        <w:t>Texte und Diskurse: Methoden und Forschungsergebnisse der Funktionalen Pragmatik. Opladen: Westdeutscher Verlag, 328–350.</w:t>
      </w:r>
    </w:p>
    <w:p w14:paraId="5DCE9C81" w14:textId="77777777" w:rsidR="00D77209" w:rsidRPr="00FD17A7" w:rsidRDefault="00D77209" w:rsidP="0BD293C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Brünner, Gisela (1997): „Fachsprache, berufliche Kommunikation und Professionalisierung der Pflege.“ In: Zegelin, Angelika (Hg.): Sprache und Pflege. Berlin/Wiesbaden: Ullstein Mosby, </w:t>
      </w:r>
      <w:r w:rsidRPr="000902D9">
        <w:rPr>
          <w:sz w:val="22"/>
          <w:szCs w:val="22"/>
        </w:rPr>
        <w:t>37–47.</w:t>
      </w:r>
    </w:p>
    <w:p w14:paraId="5A56EEC8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Brünner, Gisela (2011): Gesundheit durchs Fernsehen: Linguistische Untersuchungen zur Vermittlung medizinischen Wissens und Aufklärung in Gesundheitssendungen. Duisburg: Universitätsverlag Rhein-Ruhr.</w:t>
      </w:r>
    </w:p>
    <w:p w14:paraId="54135A67" w14:textId="001F4D41" w:rsidR="00D77209" w:rsidRPr="00FD17A7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Brünner, Gisela / Fiehler, Reinhard / Kindt, Walther</w:t>
      </w:r>
      <w:r w:rsidR="00B43F15">
        <w:rPr>
          <w:sz w:val="22"/>
          <w:szCs w:val="22"/>
        </w:rPr>
        <w:t xml:space="preserve"> (2002)</w:t>
      </w:r>
      <w:r w:rsidRPr="00FD17A7">
        <w:rPr>
          <w:sz w:val="22"/>
          <w:szCs w:val="22"/>
        </w:rPr>
        <w:t xml:space="preserve">: </w:t>
      </w:r>
      <w:r w:rsidRPr="00FD17A7">
        <w:rPr>
          <w:color w:val="FF0000"/>
          <w:sz w:val="22"/>
          <w:szCs w:val="22"/>
        </w:rPr>
        <w:t>„</w:t>
      </w:r>
      <w:r w:rsidRPr="00FD17A7">
        <w:rPr>
          <w:sz w:val="22"/>
          <w:szCs w:val="22"/>
        </w:rPr>
        <w:t>Einführung in die Bände.</w:t>
      </w:r>
      <w:r w:rsidRPr="00FD17A7">
        <w:rPr>
          <w:color w:val="FF0000"/>
          <w:sz w:val="22"/>
          <w:szCs w:val="22"/>
        </w:rPr>
        <w:t>”</w:t>
      </w:r>
      <w:r w:rsidRPr="00FD17A7">
        <w:rPr>
          <w:sz w:val="22"/>
          <w:szCs w:val="22"/>
        </w:rPr>
        <w:t xml:space="preserve"> In: Brünner, Gisela / Fiehler, Reinhard / Kindt, Walther (Hgg.): Angewandte Diskursforschung. Band 2: Methoden und Anwendungsgebiete. Radolfzell: Verlag für Gesprächsforschung, 7–15.</w:t>
      </w:r>
    </w:p>
    <w:p w14:paraId="058002E7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CB0015">
        <w:rPr>
          <w:sz w:val="22"/>
          <w:szCs w:val="22"/>
        </w:rPr>
        <w:t xml:space="preserve">Bryant, Doreen / Berendes, Karin / Meurers, Detmar / </w:t>
      </w:r>
      <w:r>
        <w:rPr>
          <w:sz w:val="22"/>
          <w:szCs w:val="22"/>
        </w:rPr>
        <w:t>W</w:t>
      </w:r>
      <w:r w:rsidRPr="00CB0015">
        <w:rPr>
          <w:sz w:val="22"/>
          <w:szCs w:val="22"/>
        </w:rPr>
        <w:t xml:space="preserve">eiß, Zarah (2017): Schulbuchtexte </w:t>
      </w:r>
      <w:r>
        <w:rPr>
          <w:sz w:val="22"/>
          <w:szCs w:val="22"/>
        </w:rPr>
        <w:t>der Sekundarstufe auf dem linguistischen Prüfstand: Analyse der bildungssprachlichen Komplexität in Abhängigkeit von Schultyp und Jahrgangsstufe. In: Hennig, Mathilde (Hg.): Linguistische Komplexität – ein Phantom? Tübingen: Stauffenburg, 281–309.</w:t>
      </w:r>
    </w:p>
    <w:p w14:paraId="1AFC1776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Bryant, Doreen / Pucciarelli, Nina (2018): Zum angemessenen Sprachgebrauch im Nähe- und Distanzbereich: eine Pilotstudie zur Registersensibilität am Anfang der Berufsausbildung. In: Sprache im Beruf 1/2018, 6–26.</w:t>
      </w:r>
    </w:p>
    <w:p w14:paraId="4DAD186B" w14:textId="49CA3924" w:rsidR="00B80DCA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Bücker, Jörg (2004): Argumentationstheorie und interaktionale Linguistik. SASI 1</w:t>
      </w:r>
      <w:r w:rsidR="00B80DCA">
        <w:rPr>
          <w:sz w:val="22"/>
          <w:szCs w:val="22"/>
        </w:rPr>
        <w:t xml:space="preserve">. [Online verfügbar unter: </w:t>
      </w:r>
      <w:r w:rsidR="00B80DCA" w:rsidRPr="00B80DCA">
        <w:rPr>
          <w:sz w:val="22"/>
          <w:szCs w:val="22"/>
        </w:rPr>
        <w:t>http://arbeitspapiere.sprache-interaktion.de/stud/1-joerg-buecker-2004/</w:t>
      </w:r>
      <w:r w:rsidR="00B80DCA">
        <w:rPr>
          <w:sz w:val="22"/>
          <w:szCs w:val="22"/>
        </w:rPr>
        <w:t>. Zuletzt zugegriffen am: 04. September 2019]</w:t>
      </w:r>
    </w:p>
    <w:p w14:paraId="6DC6A892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Budke, Alexandra (2013): Stärkung von Argumentationskompetenz im Geographieunterricht — sinnlos, unnötig und zwecklos? In: Becker-Mrotzek, Micheal / Schramm, Karen / Thürmann, Eike / Vollmer, Helmut Johannes (Hgg.): Sprache im Fach: Sprachlichkeit und fachliches Lernen. Münster (u.a.): Waxmann, 353–379.</w:t>
      </w:r>
    </w:p>
    <w:p w14:paraId="793DCD3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Bühler, Karl (</w:t>
      </w:r>
      <w:r w:rsidRPr="00FD17A7">
        <w:rPr>
          <w:sz w:val="22"/>
          <w:szCs w:val="22"/>
          <w:vertAlign w:val="superscript"/>
        </w:rPr>
        <w:t>3</w:t>
      </w:r>
      <w:r w:rsidRPr="00FD17A7">
        <w:rPr>
          <w:sz w:val="22"/>
          <w:szCs w:val="22"/>
        </w:rPr>
        <w:t>1999): Sprachtheorie: Die Darstellungsfunktion der Sprache. Mit einem Geleitwort von Friedrich Kainz. Ungekürzter Neudruck der Ausgabe Jena, Fischer 1933. Stuttgart: Lucius und Lucius.</w:t>
      </w:r>
    </w:p>
    <w:p w14:paraId="52F6B1A3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Bührig, Kristin (1996): Reformulierende Handlungen: zur Analyse sprachlicher Adaptierungsprozesse in institutioneller Kommunikation. Tübingen: Narr.</w:t>
      </w:r>
    </w:p>
    <w:p w14:paraId="5D09A164" w14:textId="0E9FFCCC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Bundesagentur für Arbeit (Hg.) (2011): Klassifikation der Berufe 2010: KLDB 2010. Band 1: Systematischer und alphabetischer Teil mit Erläuterungen. Nürnberg. [Online verfügbar unter: </w:t>
      </w:r>
      <w:r w:rsidR="005420DC" w:rsidRPr="005420DC">
        <w:rPr>
          <w:sz w:val="22"/>
          <w:szCs w:val="22"/>
        </w:rPr>
        <w:t>https://con.arbeitsagentur.de/prod/apok/ct/dam/download/documents/Klassifikation-der-Berufe_ba017989.pdf</w:t>
      </w:r>
      <w:r w:rsidR="005420DC">
        <w:rPr>
          <w:sz w:val="22"/>
          <w:szCs w:val="22"/>
        </w:rPr>
        <w:t>. Z</w:t>
      </w:r>
      <w:r w:rsidRPr="00FD17A7">
        <w:rPr>
          <w:sz w:val="22"/>
          <w:szCs w:val="22"/>
        </w:rPr>
        <w:t xml:space="preserve">uletzt zugegriffen am: </w:t>
      </w:r>
      <w:r w:rsidR="005420DC">
        <w:rPr>
          <w:sz w:val="22"/>
          <w:szCs w:val="22"/>
        </w:rPr>
        <w:t>04. September 2019</w:t>
      </w:r>
      <w:r w:rsidRPr="00FD17A7">
        <w:rPr>
          <w:sz w:val="22"/>
          <w:szCs w:val="22"/>
        </w:rPr>
        <w:t>]</w:t>
      </w:r>
    </w:p>
    <w:p w14:paraId="558157BD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Bundesinstitut für Berufsbildung (2019): Datenreport zum Berufsbildungsbericht 2019: Informationen und Analysen zur Entwicklung der beruflichen Bildung: Vorabversion. Bonn: Bundesinstitut für berufliche Bildung.</w:t>
      </w:r>
    </w:p>
    <w:p w14:paraId="5E0FC267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Bundesministerium für Wirtschaft und Energie (2018): Ausbildung und Beschäftigung von Flüchtlingen in der Altenpflege: Informationen für Arbeitgeber. Berlin [Online verfügbar unter: </w:t>
      </w:r>
      <w:r w:rsidRPr="00A915D2">
        <w:rPr>
          <w:sz w:val="22"/>
          <w:szCs w:val="22"/>
        </w:rPr>
        <w:t>https://www.bmwi.de/Redaktion/DE/Publikationen/Ausbildung-und-Beruf/ausbildung-und-beschaeftigung-von-fluechtlingen-in-der-altenpflege.html</w:t>
      </w:r>
      <w:r>
        <w:rPr>
          <w:sz w:val="22"/>
          <w:szCs w:val="22"/>
        </w:rPr>
        <w:t>, zuletzt eingesehen am 13.06.2019]</w:t>
      </w:r>
    </w:p>
    <w:p w14:paraId="1DA1D3F8" w14:textId="77777777" w:rsidR="00D77209" w:rsidRPr="000F11F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F11F2">
        <w:rPr>
          <w:sz w:val="22"/>
          <w:szCs w:val="22"/>
        </w:rPr>
        <w:t>Busch-Lauer, Ines (2016): Wie manifestiert sich Bildungssprache in deutschen Sach- und Lehrbuchtexten? eine exemplarische diskursiv-textuelle Betrachtung. In: Tschirner, Erwin / Bärenfänger, Olaf / Möhring, Jupp (Hgg.); Deutsch als fremde Bildungssprache: das Spannungsfeld von Fachwissen, sprachlicher Kompetenz, Diagnostik und Didaktik. Tübingen: Stauffenburg, 81-95.</w:t>
      </w:r>
    </w:p>
    <w:p w14:paraId="644D8FCF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Buts, Natascha (2017): Prüfungsaufgaben sprachsensibel gestalten für Fachkräfte im Berufsfeld Pflege: eine Handreichung für Fach-Lehrkräfte, Ausbilderinnen und Ausbilder. Materialien für die berufsbezogene Sprachbildung, Band 4. http://www.deutsch-am-arbeitsplatz.de/fileadmin/user_upload/PDF/10_Fachstelle/passage_BS_04_Pru%CC%88fungen_Web.pdf</w:t>
      </w:r>
    </w:p>
    <w:p w14:paraId="0E92D351" w14:textId="77777777" w:rsidR="00D77209" w:rsidRPr="000902D9" w:rsidRDefault="00D77209" w:rsidP="6A139852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</w:rPr>
        <w:t xml:space="preserve">Buttlar, Ann-Christin (2017): „Implizite Normvermittlung durch Konstituierung von Angemessenheit im Unterrichtsdiskurs.” In: Hauser, Stefan / Luginbühl, Martin (Hgg.): Gesprächskompetenz in schulischer Interaktion – normative Ansprüche und kommunikative Praktiken. </w:t>
      </w:r>
      <w:r w:rsidRPr="000902D9">
        <w:rPr>
          <w:sz w:val="22"/>
          <w:szCs w:val="22"/>
          <w:lang w:val="en-US"/>
        </w:rPr>
        <w:t>Bern: hep, 38–64.</w:t>
      </w:r>
    </w:p>
    <w:p w14:paraId="31C1791B" w14:textId="77777777" w:rsidR="00D77209" w:rsidRPr="000902D9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  <w:lang w:val="en-US"/>
        </w:rPr>
        <w:t>Button, Garham (1992): „Answers as interactional products: two sequential practices used in job interviews.” In: Drew, Paul / Heritage, John (Hgg.): Talk at work: Interaction in institutional settings. Cambridge: Cambridge University Press, 212–231.</w:t>
      </w:r>
    </w:p>
    <w:p w14:paraId="664FE0DD" w14:textId="7777777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  <w:lang w:val="en-US"/>
        </w:rPr>
        <w:t>Bybee, Joan / Perkins, Revere / Pagliuca, William (1994): The Evolution of Grammar: Tense, Aspect and Modality in the Languages of the World. Chicago: University of Chicago Press.</w:t>
      </w:r>
    </w:p>
    <w:p w14:paraId="2172793F" w14:textId="77777777" w:rsidR="00D77209" w:rsidRPr="000902D9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  <w:lang w:val="en-US"/>
        </w:rPr>
        <w:t>Charmaz, Kathy (</w:t>
      </w:r>
      <w:r w:rsidRPr="000902D9">
        <w:rPr>
          <w:sz w:val="22"/>
          <w:szCs w:val="22"/>
          <w:vertAlign w:val="superscript"/>
          <w:lang w:val="en-US"/>
        </w:rPr>
        <w:t>2</w:t>
      </w:r>
      <w:r w:rsidRPr="000902D9">
        <w:rPr>
          <w:sz w:val="22"/>
          <w:szCs w:val="22"/>
          <w:lang w:val="en-US"/>
        </w:rPr>
        <w:t xml:space="preserve">2014): Constructing Grounded Theory. </w:t>
      </w:r>
      <w:r w:rsidRPr="000902D9">
        <w:rPr>
          <w:sz w:val="22"/>
          <w:szCs w:val="22"/>
        </w:rPr>
        <w:t>London: Sage.</w:t>
      </w:r>
    </w:p>
    <w:p w14:paraId="3FA21C23" w14:textId="14881ED6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Chlosta, Christoph / Ostermann, Torsten (</w:t>
      </w:r>
      <w:r w:rsidRPr="000902D9">
        <w:rPr>
          <w:sz w:val="22"/>
          <w:szCs w:val="22"/>
          <w:vertAlign w:val="superscript"/>
        </w:rPr>
        <w:t>2</w:t>
      </w:r>
      <w:r w:rsidRPr="000902D9">
        <w:rPr>
          <w:sz w:val="22"/>
          <w:szCs w:val="22"/>
        </w:rPr>
        <w:t xml:space="preserve">2010): „Grunddaten zur Mehrsprachigkeit im deutschen Bildungssystem“. In: Ahrenholz, Bernt / Oomen-Welke, Ingelore (Hgg.): Deutsch als Zweitsprache. Baltmannsweiler: Schneider, 17–30. </w:t>
      </w:r>
    </w:p>
    <w:p w14:paraId="491E31AC" w14:textId="4513BAE1" w:rsidR="00D77209" w:rsidRPr="00FD17A7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Chlosta, Christoph / Schäfer, Andrea (</w:t>
      </w:r>
      <w:r w:rsidRPr="000902D9">
        <w:rPr>
          <w:sz w:val="22"/>
          <w:szCs w:val="22"/>
          <w:vertAlign w:val="superscript"/>
        </w:rPr>
        <w:t>2</w:t>
      </w:r>
      <w:r w:rsidRPr="000902D9">
        <w:rPr>
          <w:sz w:val="22"/>
          <w:szCs w:val="22"/>
        </w:rPr>
        <w:t xml:space="preserve">2010): „Deutsch als Zweitsprache im Fachunterricht.“ In: Ahrenholz, Bernt / Oomen-Welke, Ingelore (Hgg.): Deutsch als Zweitsprache. Baltmannsweiler: Schneider, 280–297. </w:t>
      </w:r>
    </w:p>
    <w:p w14:paraId="26646DD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Cirko, Lesław (2016): „Phatische Signale in deutschen, englischen und polnischen Prüfungsgesprächen“. In: Sprachreport 32/1, 26–34.</w:t>
      </w:r>
    </w:p>
    <w:p w14:paraId="75D6F9E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Comenius, Jan Amos (1957): Große Didaktik. Herausgegeben und bearbeitet von Hans Ahrbeck. Berlin: Volk und Wissen.</w:t>
      </w:r>
    </w:p>
    <w:p w14:paraId="533E8F4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Comenius, Jan Amos (1960): Pampaedia: Lateinischer Text und deutsche Übersetzung. Herausgegeben von Dmitrij Tschizewskij, in Gemeinschaft mit Heinrich Geissler und Klaus Schaller. Heidelberg: Quelle &amp; Mayer.</w:t>
      </w:r>
    </w:p>
    <w:p w14:paraId="220B67A5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Coseriu, Eugenio (1988): Sprachkompetenz: Grundzüge der Theorie des Sprechens. </w:t>
      </w:r>
      <w:r w:rsidRPr="00FD17A7">
        <w:rPr>
          <w:sz w:val="22"/>
          <w:szCs w:val="22"/>
          <w:lang w:val="en-US"/>
        </w:rPr>
        <w:t>Tübingen: Francke.</w:t>
      </w:r>
    </w:p>
    <w:p w14:paraId="2A93D80B" w14:textId="77777777" w:rsidR="00D77209" w:rsidRPr="00D77209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Couper-Kuhlen, Elizabeth / Selting, Margret (2018): Interactional Linguistics: Studying language in social interaction. </w:t>
      </w:r>
      <w:r w:rsidRPr="00D77209">
        <w:rPr>
          <w:sz w:val="22"/>
          <w:szCs w:val="22"/>
        </w:rPr>
        <w:t>Cambridge: Cambridge University Press.</w:t>
      </w:r>
    </w:p>
    <w:p w14:paraId="04D3F332" w14:textId="77777777" w:rsidR="00D77209" w:rsidRPr="00C95EA6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Cramer, Jenny (2018): Mathematisches Argumentieren als Diskurs: eine theoretische und empirische Betrachtung diskursiver Hindernisse. </w:t>
      </w:r>
      <w:r w:rsidRPr="00C95EA6">
        <w:rPr>
          <w:sz w:val="22"/>
          <w:szCs w:val="22"/>
          <w:lang w:val="en-US"/>
        </w:rPr>
        <w:t>Wiesbaden: Springer.</w:t>
      </w:r>
    </w:p>
    <w:p w14:paraId="5225666E" w14:textId="7777777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lastRenderedPageBreak/>
        <w:t xml:space="preserve">Cummins, Jim </w:t>
      </w:r>
      <w:proofErr w:type="gramStart"/>
      <w:r w:rsidRPr="00FD17A7">
        <w:rPr>
          <w:sz w:val="22"/>
          <w:szCs w:val="22"/>
          <w:lang w:val="en-US"/>
        </w:rPr>
        <w:t>(</w:t>
      </w:r>
      <w:r w:rsidRPr="00FD17A7">
        <w:rPr>
          <w:sz w:val="22"/>
          <w:szCs w:val="22"/>
          <w:vertAlign w:val="superscript"/>
          <w:lang w:val="en-US"/>
        </w:rPr>
        <w:t xml:space="preserve"> </w:t>
      </w:r>
      <w:r w:rsidRPr="00FD17A7">
        <w:rPr>
          <w:sz w:val="22"/>
          <w:szCs w:val="22"/>
          <w:lang w:val="en-US"/>
        </w:rPr>
        <w:t>2008</w:t>
      </w:r>
      <w:proofErr w:type="gramEnd"/>
      <w:r w:rsidRPr="00FD17A7">
        <w:rPr>
          <w:sz w:val="22"/>
          <w:szCs w:val="22"/>
          <w:lang w:val="en-US"/>
        </w:rPr>
        <w:t xml:space="preserve">): „BICS and CALP: Empirical and Theoretical Status of the Distinction.“ In: Street, B. / Hornberger N.H. (Hgg.): Encyclopedia of Language and Education. Volume 2: Literacy. New York: Springer, </w:t>
      </w:r>
      <w:r w:rsidRPr="000902D9">
        <w:rPr>
          <w:sz w:val="22"/>
          <w:szCs w:val="22"/>
          <w:lang w:val="en-US"/>
        </w:rPr>
        <w:t>71–83.</w:t>
      </w:r>
    </w:p>
    <w:p w14:paraId="7FD77CAC" w14:textId="7777777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  <w:lang w:val="en-US"/>
        </w:rPr>
        <w:t>Cummins, Jim (2000): Language, Power and Pedagogy: Bilingual Children in the Crossfire. Clevedon: Multilingual matters.</w:t>
      </w:r>
    </w:p>
    <w:p w14:paraId="08D6D636" w14:textId="77777777" w:rsidR="00D77209" w:rsidRPr="000902D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902D9">
        <w:rPr>
          <w:sz w:val="22"/>
          <w:szCs w:val="22"/>
          <w:lang w:val="en-US"/>
        </w:rPr>
        <w:t xml:space="preserve">Cummins, Jim (2013): Immigrant Students’ Academic Achievement: Understanding the Intersections Between Research, Theory and Policy. </w:t>
      </w:r>
      <w:r w:rsidRPr="000902D9">
        <w:rPr>
          <w:sz w:val="22"/>
          <w:szCs w:val="22"/>
        </w:rPr>
        <w:t>In: Gogolin, Ingrid / Lange, Imke / Michel, Ute / Reich, Hans H. (Hgg.): Herausforderung Bildungssprache — und wie man sie meistert. Münster: Waxmann, 19–41.</w:t>
      </w:r>
    </w:p>
    <w:p w14:paraId="34E495AF" w14:textId="77777777" w:rsidR="00D77209" w:rsidRPr="000902D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Dany, Sigrid / Szszyrba, Birgit / Wildt, Johannes (2008): „Einleitung: Prüfungen auf die Agenda!“. In: Dany, Sigrid / Szszyrba, Birgit / Wildt, Johannes (Hgg.): Prüfungen auf die Agenda! Hochschuldidaktische Perspektiven auf Reformen im Prüfungswesen. Bielefeld: Bertelsmann, 5–11.</w:t>
      </w:r>
    </w:p>
    <w:p w14:paraId="404F19AA" w14:textId="4BE36E6F" w:rsidR="00D77209" w:rsidRPr="000902D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Darmann-Finck, Ingrid / Zündel</w:t>
      </w:r>
      <w:r w:rsidR="00BF00F5" w:rsidRPr="000902D9">
        <w:rPr>
          <w:sz w:val="22"/>
          <w:szCs w:val="22"/>
        </w:rPr>
        <w:t>, Matthias</w:t>
      </w:r>
      <w:r w:rsidRPr="000902D9">
        <w:rPr>
          <w:sz w:val="22"/>
          <w:szCs w:val="22"/>
        </w:rPr>
        <w:t xml:space="preserve"> / Kolip</w:t>
      </w:r>
      <w:r w:rsidR="00BF00F5" w:rsidRPr="000902D9">
        <w:rPr>
          <w:sz w:val="22"/>
          <w:szCs w:val="22"/>
        </w:rPr>
        <w:t>,</w:t>
      </w:r>
      <w:r w:rsidRPr="000902D9">
        <w:rPr>
          <w:sz w:val="22"/>
          <w:szCs w:val="22"/>
        </w:rPr>
        <w:t xml:space="preserve"> </w:t>
      </w:r>
      <w:r w:rsidR="00BF00F5" w:rsidRPr="000902D9">
        <w:rPr>
          <w:sz w:val="22"/>
          <w:szCs w:val="22"/>
        </w:rPr>
        <w:t xml:space="preserve">Petra </w:t>
      </w:r>
      <w:r w:rsidRPr="000902D9">
        <w:rPr>
          <w:sz w:val="22"/>
          <w:szCs w:val="22"/>
        </w:rPr>
        <w:t>(2009): Bericht zur Pflegeausbildung an Fachschulen und Berufsschulen in Bremen und Bremerhaven: Ergänzung des Berichts zur Situation der Pflege in Bremen und Bremerhaven 2009. Bremen: Universität Bremen.</w:t>
      </w:r>
    </w:p>
    <w:p w14:paraId="3598665A" w14:textId="7777777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 xml:space="preserve">Darmann-Finck, Ingrid (2006): „’Und es wird immer so </w:t>
      </w:r>
      <w:proofErr w:type="gramStart"/>
      <w:r w:rsidRPr="000902D9">
        <w:rPr>
          <w:sz w:val="22"/>
          <w:szCs w:val="22"/>
        </w:rPr>
        <w:t>empfohlen.’</w:t>
      </w:r>
      <w:proofErr w:type="gramEnd"/>
      <w:r w:rsidRPr="000902D9">
        <w:rPr>
          <w:sz w:val="22"/>
          <w:szCs w:val="22"/>
        </w:rPr>
        <w:t xml:space="preserve"> – Bildungskonzepte und Pflegekompetenz“. In: Pflege 19/2006, 188–196.</w:t>
      </w:r>
    </w:p>
    <w:p w14:paraId="0A9E3949" w14:textId="77777777" w:rsidR="00D77209" w:rsidRPr="000902D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Darmann, Ingrid (2000a): Kommunikative Kompetenz in der Pflege: Stuttgart: Kohlhammer.</w:t>
      </w:r>
    </w:p>
    <w:p w14:paraId="73086881" w14:textId="2C87F075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</w:rPr>
        <w:t xml:space="preserve">Darmann, Ingrid (2000b): „Anforderungen der Pflegeberufswirklichkeit an die kommunikative Kompetenz von Pflegekräften.“ </w:t>
      </w:r>
      <w:r w:rsidRPr="000902D9">
        <w:rPr>
          <w:sz w:val="22"/>
          <w:szCs w:val="22"/>
          <w:lang w:val="en-US"/>
        </w:rPr>
        <w:t>In: Pflege 13/2000, 219–225.</w:t>
      </w:r>
    </w:p>
    <w:p w14:paraId="249E058A" w14:textId="7777777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  <w:lang w:val="en-US"/>
        </w:rPr>
        <w:t xml:space="preserve">Davies, Bronwyn / Harré, Rom (1990): Positioning: </w:t>
      </w:r>
      <w:proofErr w:type="gramStart"/>
      <w:r w:rsidRPr="000902D9">
        <w:rPr>
          <w:sz w:val="22"/>
          <w:szCs w:val="22"/>
          <w:lang w:val="en-US"/>
        </w:rPr>
        <w:t>the</w:t>
      </w:r>
      <w:proofErr w:type="gramEnd"/>
      <w:r w:rsidRPr="000902D9">
        <w:rPr>
          <w:sz w:val="22"/>
          <w:szCs w:val="22"/>
          <w:lang w:val="en-US"/>
        </w:rPr>
        <w:t xml:space="preserve"> Discursive Production of Selves. In: Journal for the Theory of Social Behavior 20/1, 43–63.</w:t>
      </w:r>
    </w:p>
    <w:p w14:paraId="5D474F8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Davis, Margery H. / Karunathilake, Indika (2005): “The place of the oral examination in today’s assessment systems”. </w:t>
      </w:r>
      <w:r w:rsidRPr="00FD17A7">
        <w:rPr>
          <w:sz w:val="22"/>
          <w:szCs w:val="22"/>
        </w:rPr>
        <w:t>In: Medical Teacher 27/4: 294–297.</w:t>
      </w:r>
    </w:p>
    <w:p w14:paraId="13C2EA6D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D59A0">
        <w:rPr>
          <w:sz w:val="22"/>
          <w:szCs w:val="22"/>
        </w:rPr>
        <w:t>Decker-Ernst, Yvonne (2017): Deutsch als Zweitsprache in Vorbereitungsklassen: Eine Bestandsaufnahme in Baden-Württemberg. Baltmannsweiler: Schneider Verlag Hohengehren.</w:t>
      </w:r>
    </w:p>
    <w:p w14:paraId="37A81F28" w14:textId="77777777" w:rsidR="00D77209" w:rsidRPr="000902D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Dedering, Hans-Martin / Naumann, Bernd (1986): „Gesprächsaktinitiierende</w:t>
      </w:r>
      <w:r w:rsidRPr="00FD17A7">
        <w:rPr>
          <w:color w:val="FF0000"/>
          <w:sz w:val="22"/>
          <w:szCs w:val="22"/>
        </w:rPr>
        <w:t xml:space="preserve"> </w:t>
      </w:r>
      <w:r w:rsidRPr="000902D9">
        <w:rPr>
          <w:sz w:val="22"/>
          <w:szCs w:val="22"/>
        </w:rPr>
        <w:t>Steuerungsmittel in Prüfungsgesprächen“. In: Hundsnurscher, Franz / Weigand, Edda (Hgg.): Dialoganalyse: Referate der 1. Arbeitstagung in Münster. Tübingen: Niemeyer.</w:t>
      </w:r>
    </w:p>
    <w:p w14:paraId="47C006EA" w14:textId="7777777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</w:rPr>
        <w:t>Dehn, Mechtild (2011): „Elementare Schriftkultur und Bildungssprache.“ In: Fürstenau, Sara / Gomolla, Mechtild (Hgg.): Migration und schulischer Wandel: Mehrsprachigkeit. Wiesbaden: VS Verlag für Sozialwissenschaften, 129–151.</w:t>
      </w:r>
    </w:p>
    <w:p w14:paraId="2CD6207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Dembski, Michael (1978): Die mündliche Prüfung: ein Beitrag zur Entwicklung erwachsengerechter Prüfungsformen. Köln: Wirtschafts- und Sozialwissenschaftliche Fakultät der Universität zu Köln.</w:t>
      </w:r>
    </w:p>
    <w:p w14:paraId="2DA94150" w14:textId="77777777" w:rsidR="00D77209" w:rsidRPr="00A76A29" w:rsidRDefault="00D77209" w:rsidP="003956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Demirkaya, Sevilen (2014): „Analyse qualitativer Daten“. In: Settinieri, Julia / Demirkaya, Sevilen / Feldmeier, Alexis / Gültekin-Karakoç, Nazan / Riemer, Claudia (Hgg.): Empirische Forschungsmethoden für Deutsch als Fremd- und Zweitsprache: eine Einführung. </w:t>
      </w:r>
      <w:r w:rsidRPr="00A76A29">
        <w:rPr>
          <w:sz w:val="22"/>
          <w:szCs w:val="22"/>
          <w:lang w:val="en-US"/>
        </w:rPr>
        <w:t>Paderborn: Schöningh, 213–227.</w:t>
      </w:r>
    </w:p>
    <w:p w14:paraId="513B751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A76A29">
        <w:rPr>
          <w:sz w:val="22"/>
          <w:szCs w:val="22"/>
          <w:lang w:val="en-US"/>
        </w:rPr>
        <w:t>Denzin, Norman K. (</w:t>
      </w:r>
      <w:r w:rsidRPr="00A76A29">
        <w:rPr>
          <w:sz w:val="22"/>
          <w:szCs w:val="22"/>
          <w:vertAlign w:val="superscript"/>
          <w:lang w:val="en-US"/>
        </w:rPr>
        <w:t>2</w:t>
      </w:r>
      <w:r w:rsidRPr="00A76A29">
        <w:rPr>
          <w:sz w:val="22"/>
          <w:szCs w:val="22"/>
          <w:lang w:val="en-US"/>
        </w:rPr>
        <w:t xml:space="preserve">1978): Research act: Theoretical Introduction to Sociological Methods. </w:t>
      </w:r>
      <w:r w:rsidRPr="00FD17A7">
        <w:rPr>
          <w:sz w:val="22"/>
          <w:szCs w:val="22"/>
        </w:rPr>
        <w:t>New York: Mc Graw-Hill.</w:t>
      </w:r>
    </w:p>
    <w:p w14:paraId="71083485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Depperman, Arnulf / Schmitt, Reinhold (2008): Verstehensdokumentationen: zur Phänomenologie von Verstehen in der Interaktion. In: Deutsche Sprache 36/3, 220-245.</w:t>
      </w:r>
    </w:p>
    <w:p w14:paraId="62D3B67E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lastRenderedPageBreak/>
        <w:t>Deppermann, Arnulf (2000): „Semantische Verschiebungen in Argumentationsprozessen: zur wechselseitigen Elaboration von Semantik, Quaestiones und Positionen der Argumentierenden. In: Lueken, Geert-Lueke (Hg.): Formen der Argumentation. Leipzig: Leipziger Universitätsverlag, 141–160.</w:t>
      </w:r>
    </w:p>
    <w:p w14:paraId="6F0CFA6E" w14:textId="77777777" w:rsidR="00D77209" w:rsidRPr="000902D9" w:rsidRDefault="00D77209" w:rsidP="0BBFACF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Helvetica" w:eastAsia="Helvetica" w:hAnsi="Helvetica" w:cs="Helvetica"/>
          <w:sz w:val="22"/>
          <w:szCs w:val="22"/>
        </w:rPr>
      </w:pPr>
      <w:r w:rsidRPr="00FD17A7">
        <w:rPr>
          <w:sz w:val="22"/>
          <w:szCs w:val="22"/>
        </w:rPr>
        <w:t xml:space="preserve">Deppermann, Arnulf (2006): „Desiderata einer gesprächsanalytischen Argumentationsforschung.“ In: Deppermann, Arnulf / Hartung, Martin (Hgg.): Argumentieren in Gesprächen: gesprächsanalytische Studien. Tübingen: Stauffenburg, </w:t>
      </w:r>
      <w:r w:rsidRPr="000902D9">
        <w:rPr>
          <w:sz w:val="22"/>
          <w:szCs w:val="22"/>
        </w:rPr>
        <w:t>10–26.</w:t>
      </w:r>
    </w:p>
    <w:p w14:paraId="5FF03510" w14:textId="7777777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902D9">
        <w:rPr>
          <w:sz w:val="22"/>
          <w:szCs w:val="22"/>
        </w:rPr>
        <w:t xml:space="preserve">Deppermann, Arnulf (2009): „Verstehensdefizit als Antwortverpflichtung: Interaktionale Eigenschaften der Modalpartikel </w:t>
      </w:r>
      <w:r w:rsidRPr="000902D9">
        <w:rPr>
          <w:i/>
          <w:iCs/>
          <w:sz w:val="22"/>
          <w:szCs w:val="22"/>
        </w:rPr>
        <w:t>denn</w:t>
      </w:r>
      <w:r w:rsidRPr="000902D9">
        <w:rPr>
          <w:sz w:val="22"/>
          <w:szCs w:val="22"/>
        </w:rPr>
        <w:t xml:space="preserve"> in Fragen.” In: Günthner, Susanne / Bücker, Jörg (Hgg.): Grammatik im Gespräch: Konstruktionen der Selbst- und Fremdpositionierung. </w:t>
      </w:r>
      <w:r w:rsidRPr="000902D9">
        <w:rPr>
          <w:sz w:val="22"/>
          <w:szCs w:val="22"/>
          <w:lang w:val="en-US"/>
        </w:rPr>
        <w:t>Berlin/New York: de Gruyter, 23–56.</w:t>
      </w:r>
    </w:p>
    <w:p w14:paraId="1D307E42" w14:textId="77777777" w:rsidR="00D77209" w:rsidRPr="000902D9" w:rsidRDefault="00D77209" w:rsidP="0BBFACF4">
      <w:pPr>
        <w:spacing w:before="120" w:after="120"/>
        <w:ind w:left="709" w:hanging="709"/>
        <w:jc w:val="both"/>
        <w:rPr>
          <w:sz w:val="22"/>
          <w:szCs w:val="22"/>
        </w:rPr>
      </w:pPr>
      <w:r w:rsidRPr="000902D9">
        <w:rPr>
          <w:sz w:val="22"/>
          <w:szCs w:val="22"/>
          <w:lang w:val="en-US"/>
        </w:rPr>
        <w:t xml:space="preserve">Deppermann, Arnulf (2013): „How to get a grip on identities-in-interaction. What does ‚Positioning’ offer more than ‚Membership Categorization’? Evidence from a mock story.” </w:t>
      </w:r>
      <w:r w:rsidRPr="000902D9">
        <w:rPr>
          <w:sz w:val="22"/>
          <w:szCs w:val="22"/>
        </w:rPr>
        <w:t>In: Bamberg, Michael (Hg.): Narrative inquiry. Amsterdam: Benjamins, 62–88.</w:t>
      </w:r>
    </w:p>
    <w:p w14:paraId="68685C7A" w14:textId="77777777" w:rsidR="00D77209" w:rsidRPr="00FD17A7" w:rsidRDefault="00D77209" w:rsidP="12F43624">
      <w:pPr>
        <w:spacing w:before="120" w:after="120"/>
        <w:ind w:left="709" w:hanging="709"/>
        <w:jc w:val="both"/>
        <w:rPr>
          <w:color w:val="0563C1"/>
          <w:sz w:val="22"/>
          <w:szCs w:val="22"/>
          <w:u w:val="single"/>
          <w:lang w:val="en-US"/>
        </w:rPr>
      </w:pPr>
      <w:r w:rsidRPr="000902D9">
        <w:rPr>
          <w:sz w:val="22"/>
          <w:szCs w:val="22"/>
        </w:rPr>
        <w:t>Deppermann, Arnulf (2015): Wissen im Gespräch</w:t>
      </w:r>
      <w:r w:rsidRPr="00FD17A7">
        <w:rPr>
          <w:sz w:val="22"/>
          <w:szCs w:val="22"/>
        </w:rPr>
        <w:t xml:space="preserve">: Voraussetzung und Produkt, Gegenstand und Ressource. </w:t>
      </w:r>
      <w:r w:rsidRPr="00FD17A7">
        <w:rPr>
          <w:sz w:val="22"/>
          <w:szCs w:val="22"/>
          <w:lang w:val="en-US"/>
        </w:rPr>
        <w:t xml:space="preserve">Interaction and Linguistic Structures (InList) 57. Online: </w:t>
      </w:r>
      <w:hyperlink r:id="rId8">
        <w:r w:rsidRPr="00FD17A7">
          <w:rPr>
            <w:rStyle w:val="Hyperlink"/>
            <w:sz w:val="22"/>
            <w:szCs w:val="22"/>
            <w:lang w:val="en-US"/>
          </w:rPr>
          <w:t>www.inlist.uni-bayreuth.de/issues/57/inlist57.pdf</w:t>
        </w:r>
      </w:hyperlink>
    </w:p>
    <w:p w14:paraId="06B09E7F" w14:textId="33C6789D" w:rsidR="00D77209" w:rsidRPr="00FD17A7" w:rsidRDefault="00D77209" w:rsidP="6A139852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Deppermann, Arnulf (2018): „</w:t>
      </w:r>
      <w:r w:rsidR="00FE5F32">
        <w:rPr>
          <w:sz w:val="22"/>
          <w:szCs w:val="22"/>
        </w:rPr>
        <w:t>Wissen im Gespräch</w:t>
      </w:r>
      <w:r w:rsidRPr="00FD17A7">
        <w:rPr>
          <w:sz w:val="22"/>
          <w:szCs w:val="22"/>
        </w:rPr>
        <w:t>“. In: Birkner, Karin / Janich, Nina (Hgg.): Handbuch Text und Gespräch</w:t>
      </w:r>
      <w:r w:rsidR="00FE5F32">
        <w:rPr>
          <w:sz w:val="22"/>
          <w:szCs w:val="22"/>
        </w:rPr>
        <w:t>. Berlin/Boston: de Gruyter, 104–142.</w:t>
      </w:r>
    </w:p>
    <w:p w14:paraId="40BD3060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Deppermann, Arnulf (</w:t>
      </w:r>
      <w:r w:rsidRPr="00FD17A7">
        <w:rPr>
          <w:sz w:val="22"/>
          <w:szCs w:val="22"/>
          <w:vertAlign w:val="superscript"/>
        </w:rPr>
        <w:t>4</w:t>
      </w:r>
      <w:r w:rsidRPr="00FD17A7">
        <w:rPr>
          <w:sz w:val="22"/>
          <w:szCs w:val="22"/>
        </w:rPr>
        <w:t>2008): Gespräche analysieren. Wiesbaden: VS Verlag für Sozialwissenschaften.</w:t>
      </w:r>
    </w:p>
    <w:p w14:paraId="34F59C3B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Deppermann, Arnulf / Feilke, Helmuth / Linke, Angelika (2016): „Sprachliche und kommunikative Praktiken: eine Annäherung aus linguistischer Sicht“. In: Deppermann, Arnulf / Feilke, Helmuth / Linke, Angelika (Hgg.): Sprachliche und kommunikative Praktiken. Institut für deutsche Sprache, Jahrbuch 2015. Berlin/Boston: de Gruyter, 1–23.</w:t>
      </w:r>
    </w:p>
    <w:p w14:paraId="4D77569A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Deppermann, Arnulf / Feilke, Helmuth, Linke, Angelika (2016): Sprachliche und kommunikative Praktiken: eine Annäherung aus linguistischer Sicht. In: Deppermann, Arnulf / Feilke, Helmuth / Linke, Angelika (Hgg.): Sprachliche und kommunikative Praktiken. Berlin/Boston: de Gruyter, 1–23.</w:t>
      </w:r>
    </w:p>
    <w:p w14:paraId="7642439C" w14:textId="77777777" w:rsidR="00D77209" w:rsidRPr="00FD17A7" w:rsidRDefault="00D77209" w:rsidP="6A139852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Deppermann, Arnulf / Helmer, Henrike (2013): Zur Grammatik des Verstehens im Gespräch: Inferenzen anzeigen und Handlungskonsequenzen ziehen mit </w:t>
      </w:r>
      <w:r w:rsidRPr="00FD17A7">
        <w:rPr>
          <w:i/>
          <w:iCs/>
          <w:sz w:val="22"/>
          <w:szCs w:val="22"/>
        </w:rPr>
        <w:t>also</w:t>
      </w:r>
      <w:r w:rsidRPr="00FD17A7">
        <w:rPr>
          <w:sz w:val="22"/>
          <w:szCs w:val="22"/>
        </w:rPr>
        <w:t xml:space="preserve"> und </w:t>
      </w:r>
      <w:r w:rsidRPr="00FD17A7">
        <w:rPr>
          <w:i/>
          <w:iCs/>
          <w:sz w:val="22"/>
          <w:szCs w:val="22"/>
        </w:rPr>
        <w:t>dann</w:t>
      </w:r>
      <w:r w:rsidRPr="00FD17A7">
        <w:rPr>
          <w:sz w:val="22"/>
          <w:szCs w:val="22"/>
        </w:rPr>
        <w:t>. In: Zeitschrift für Sprachwissenschaft 32/1, 1</w:t>
      </w:r>
      <w:r w:rsidRPr="00A76A29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39.</w:t>
      </w:r>
    </w:p>
    <w:p w14:paraId="6728A690" w14:textId="77777777" w:rsidR="00D77209" w:rsidRPr="001314AA" w:rsidRDefault="00D77209" w:rsidP="6A13985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Helvetica" w:eastAsia="Helvetica" w:hAnsi="Helvetica" w:cs="Helvetica"/>
          <w:sz w:val="22"/>
          <w:szCs w:val="22"/>
        </w:rPr>
      </w:pPr>
      <w:r w:rsidRPr="00FD17A7">
        <w:rPr>
          <w:sz w:val="22"/>
          <w:szCs w:val="22"/>
        </w:rPr>
        <w:t xml:space="preserve">Deppermann, Arnulf / Lucius-Hoene, Gabriele (2006): „Argumentatives Erzählen.“ In: Deppermann, Arnulf / Hartung, Martin (Hgg.): Argumentieren in Gesprächen: Gesprächsanalytische Studien. Tübingen: Stauffenburg, </w:t>
      </w:r>
      <w:r w:rsidRPr="001314AA">
        <w:rPr>
          <w:sz w:val="22"/>
          <w:szCs w:val="22"/>
        </w:rPr>
        <w:t>130–144.</w:t>
      </w:r>
    </w:p>
    <w:p w14:paraId="1D8ADBEC" w14:textId="053BBD9E" w:rsidR="00D77209" w:rsidRPr="001314AA" w:rsidRDefault="00D77209" w:rsidP="6A139852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Deppermann, Arnulf / Lucius-Hoene, Gabriele (</w:t>
      </w:r>
      <w:r w:rsidRPr="001314AA">
        <w:rPr>
          <w:sz w:val="22"/>
          <w:szCs w:val="22"/>
          <w:vertAlign w:val="superscript"/>
        </w:rPr>
        <w:t>2</w:t>
      </w:r>
      <w:r w:rsidRPr="001314AA">
        <w:rPr>
          <w:sz w:val="22"/>
          <w:szCs w:val="22"/>
        </w:rPr>
        <w:t>2006): Argumentatives Erzählen. In: Deppermann, Arnulf / Hartung, Martin (H</w:t>
      </w:r>
      <w:r w:rsidR="001314AA">
        <w:rPr>
          <w:sz w:val="22"/>
          <w:szCs w:val="22"/>
        </w:rPr>
        <w:t>g</w:t>
      </w:r>
      <w:r w:rsidRPr="001314AA">
        <w:rPr>
          <w:sz w:val="22"/>
          <w:szCs w:val="22"/>
        </w:rPr>
        <w:t>g.): Argumentieren in Gesprächen: gesprächsanalytische Studien. Tübingen: Stauffenburg, 130–144.</w:t>
      </w:r>
    </w:p>
    <w:p w14:paraId="7323BF01" w14:textId="77777777" w:rsidR="00D77209" w:rsidRPr="001314AA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Die Senatorin für Soziales, Jugend, Frauen, Integration und Sport (2017): Rahmenlehrplan für die Altenpflegeausbildung. Bremen.</w:t>
      </w:r>
    </w:p>
    <w:p w14:paraId="3D637423" w14:textId="5FE5F9EA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Dirim, Ínci / Döll, Marion (2009): „’Bumerang’ – Erfassung der Sprachkompetenzen im Übergang von der Schule in den Beruf – vergleichende Beobachtungen zum Türkischen und Deutschen am Beispiel einer Schülerin“. In: Lengyel, Drorit / Reich, Hans H. / Roth, Hans-Joachim / Döll, Marion (Hgg</w:t>
      </w:r>
      <w:r w:rsidR="001314AA">
        <w:rPr>
          <w:sz w:val="22"/>
          <w:szCs w:val="22"/>
        </w:rPr>
        <w:t>.</w:t>
      </w:r>
      <w:r w:rsidRPr="001314AA">
        <w:rPr>
          <w:sz w:val="22"/>
          <w:szCs w:val="22"/>
        </w:rPr>
        <w:t>): Von der Sprachdiagnose zur Sprachförderung. Münster; Waxmann, 139</w:t>
      </w:r>
      <w:r w:rsidRPr="001314AA">
        <w:rPr>
          <w:rFonts w:eastAsia="Helvetica Neue" w:cs="Helvetica Neue"/>
          <w:sz w:val="22"/>
          <w:szCs w:val="22"/>
        </w:rPr>
        <w:t>–</w:t>
      </w:r>
      <w:r w:rsidRPr="001314AA">
        <w:rPr>
          <w:sz w:val="22"/>
          <w:szCs w:val="22"/>
        </w:rPr>
        <w:t xml:space="preserve">146. [= FÖRMIG Edition </w:t>
      </w:r>
      <w:r w:rsidRPr="00FD17A7">
        <w:rPr>
          <w:sz w:val="22"/>
          <w:szCs w:val="22"/>
        </w:rPr>
        <w:t>5]</w:t>
      </w:r>
    </w:p>
    <w:p w14:paraId="2B6B3669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Dittmar, Norbert (2000): Sozialer Umbruch und Sprachwandel am Beispiel der Modalpartikeln halt und eben in der Berliner Kommunikationsgemeinschaft nach der ‚Wende’. In: Auer, Peter / Hausendorf, Heiko (Hgg.): Kommunikation in gesellschaftlichen Umbruchsituationen: Mikroanalytische Aspekte des sprachlichen und gesellschaftlichen Wandels in den Neuen Bundesländern. Tübingen: Niemeyer.</w:t>
      </w:r>
    </w:p>
    <w:p w14:paraId="4B132FDD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Döll, Marion (2013): Sprachdiagnostik und durchgängige Sprachbildung – Möglichkeiten der Feststellung sprachlicher Fähigkeiten mehrsprachiger Jugendlicher in der Sekundarstufe. In: Gogolin, Ingrid / Lange, Imke / Michel, Ute / Reich, Hans H. (Hgg.): Herausforderung Bildungssprache — und wie man sie meistert. Münster (u.a.): Waxmann, 170–180.</w:t>
      </w:r>
    </w:p>
    <w:p w14:paraId="3A200355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Dollnick, Meral (1996): „’Das Ganze nennt man Bergwerk’. Beispiele zu fachsprachlichen Problemen ausländischer Kinder“. In: Deutsch lernen </w:t>
      </w:r>
      <w:r w:rsidRPr="001314AA">
        <w:rPr>
          <w:sz w:val="22"/>
          <w:szCs w:val="22"/>
        </w:rPr>
        <w:t>21/2, 147–155.</w:t>
      </w:r>
    </w:p>
    <w:p w14:paraId="792CA9BE" w14:textId="77777777" w:rsidR="00D77209" w:rsidRPr="001314AA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314AA">
        <w:rPr>
          <w:sz w:val="22"/>
          <w:szCs w:val="22"/>
        </w:rPr>
        <w:t>Domenech, Madeleine / Krah, Antje / Hollmann, Jelena (2017): Entwicklung und Förderung der Argumentationskompetenz in der Sekundarstufe I: die Relevanz familiärer Ressourcen. In: Bildung und Erziehung 70/1, 91–107.</w:t>
      </w:r>
    </w:p>
    <w:p w14:paraId="4178E45F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314AA">
        <w:rPr>
          <w:sz w:val="22"/>
          <w:szCs w:val="22"/>
        </w:rPr>
        <w:t xml:space="preserve">Dresing, Thorsten / Pehl, Thorsten (2018): Praxisbuch Interview, Transkription &amp; Analyse. Anleitungen und Regelsysteme für qualitativ Forschende. [Online verfügbar unter: www.audiotranskription.de/praxisbuch. </w:t>
      </w:r>
      <w:r w:rsidRPr="001314AA">
        <w:rPr>
          <w:sz w:val="22"/>
          <w:szCs w:val="22"/>
          <w:lang w:val="en-US"/>
        </w:rPr>
        <w:t>Zuletzt eingesehen am: 23.09.2018]</w:t>
      </w:r>
    </w:p>
    <w:p w14:paraId="55DDDE36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  <w:lang w:val="en-US"/>
        </w:rPr>
        <w:t xml:space="preserve">Drew, Paul / Heritage, John (1992): „Analyzing talk at work: an introduction.” In: Drew, Paul / Heritage, John (Hgg.): Talk at work: interaction in institutional settings. </w:t>
      </w:r>
      <w:r w:rsidRPr="001314AA">
        <w:rPr>
          <w:sz w:val="22"/>
          <w:szCs w:val="22"/>
        </w:rPr>
        <w:t>Cambridge: Cambridge University Press, 3–65.</w:t>
      </w:r>
    </w:p>
    <w:p w14:paraId="3BA2A552" w14:textId="7ADF618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Drommler, Rebecca (2006): Lesetest für Berufsschüler/innen LTB-3: Handbuch. Duisburg: Gilles &amp; Francke. [</w:t>
      </w:r>
      <w:r w:rsidR="00B80DCA">
        <w:rPr>
          <w:sz w:val="22"/>
          <w:szCs w:val="22"/>
        </w:rPr>
        <w:t xml:space="preserve">Online verfügbar unter: </w:t>
      </w:r>
      <w:r w:rsidR="00B80DCA" w:rsidRPr="00B80DCA">
        <w:rPr>
          <w:sz w:val="22"/>
          <w:szCs w:val="22"/>
        </w:rPr>
        <w:t>https://kups.ub.uni-koeln.de/8216/</w:t>
      </w:r>
      <w:proofErr w:type="gramStart"/>
      <w:r w:rsidR="00B80DCA">
        <w:rPr>
          <w:sz w:val="22"/>
          <w:szCs w:val="22"/>
        </w:rPr>
        <w:t xml:space="preserve">. </w:t>
      </w:r>
      <w:proofErr w:type="gramEnd"/>
      <w:r w:rsidR="00B80DCA">
        <w:rPr>
          <w:sz w:val="22"/>
          <w:szCs w:val="22"/>
        </w:rPr>
        <w:t>Zuletzt zugegriffen am: 04. September 2019</w:t>
      </w:r>
      <w:r w:rsidRPr="00FD17A7">
        <w:rPr>
          <w:sz w:val="22"/>
          <w:szCs w:val="22"/>
        </w:rPr>
        <w:t xml:space="preserve">] </w:t>
      </w:r>
    </w:p>
    <w:p w14:paraId="69ACFD40" w14:textId="77777777" w:rsidR="00D77209" w:rsidRPr="001314AA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  <w:lang w:val="en-US"/>
        </w:rPr>
        <w:t xml:space="preserve">Du Bois, John W. (2007): The Stance Triangle. In: Englebretson, Robert (Hg.): Stancetaking in discourse: subjectivity, evaluation, interaction. </w:t>
      </w:r>
      <w:r w:rsidRPr="001314AA">
        <w:rPr>
          <w:sz w:val="22"/>
          <w:szCs w:val="22"/>
        </w:rPr>
        <w:t>Amsterdam: Benjamins, 139–182.</w:t>
      </w:r>
    </w:p>
    <w:p w14:paraId="2C7C5E83" w14:textId="77777777" w:rsidR="00D77209" w:rsidRPr="001314AA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314AA">
        <w:rPr>
          <w:sz w:val="22"/>
          <w:szCs w:val="22"/>
        </w:rPr>
        <w:t>Duarte, Joana / Gogolin, Ingrid / Kaiser, Gabriele (2011): Sprachlich bedingte Schwierigkeiten von mehrsprachigen Schülerinnen und Schülern bei Textaufgaben. In: Prediger, Susanne / Özdil, Erkan (Hgg.): Mathematiklernen unter Bedingungen der Mehrsprachigkeit: Stand und Perspektiven der Forschung und Entwicklung in Deutschland. Münster (u.a.): Waxmann, 35–53.</w:t>
      </w:r>
    </w:p>
    <w:p w14:paraId="3A428E66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314AA">
        <w:rPr>
          <w:sz w:val="22"/>
          <w:szCs w:val="22"/>
        </w:rPr>
        <w:t xml:space="preserve">Eckhardt, Andrea G. (2008): Sprache als Barriere für den schulischen Erfolg: Potentielle Schwierigkeiten beim Erwerb schulbezogener Sprache für Kinder mit Migrationshintergrund. </w:t>
      </w:r>
      <w:r w:rsidRPr="001314AA">
        <w:rPr>
          <w:sz w:val="22"/>
          <w:szCs w:val="22"/>
          <w:lang w:val="en-US"/>
        </w:rPr>
        <w:t>Münster: Waxmann.</w:t>
      </w:r>
    </w:p>
    <w:p w14:paraId="265DAB7C" w14:textId="77777777" w:rsidR="00D77209" w:rsidRPr="00FD17A7" w:rsidRDefault="00D77209" w:rsidP="1A8CF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Helvetica" w:eastAsia="Helvetica" w:hAnsi="Helvetica" w:cs="Helvetica"/>
          <w:sz w:val="22"/>
          <w:szCs w:val="22"/>
          <w:lang w:val="en-US"/>
        </w:rPr>
      </w:pPr>
      <w:r w:rsidRPr="001314AA">
        <w:rPr>
          <w:sz w:val="22"/>
          <w:szCs w:val="22"/>
          <w:lang w:val="en-US"/>
        </w:rPr>
        <w:t>Eemeren, Fans H. van / Grootendorst, Rob (1992): Argumentation, communication and fallacies: a pragma</w:t>
      </w:r>
      <w:r w:rsidRPr="00FD17A7">
        <w:rPr>
          <w:sz w:val="22"/>
          <w:szCs w:val="22"/>
          <w:lang w:val="en-US"/>
        </w:rPr>
        <w:t>-dialectic perspective. Mahwah: Lawrence Erlbaum Associates.</w:t>
      </w:r>
    </w:p>
    <w:p w14:paraId="72887203" w14:textId="77777777" w:rsidR="00D77209" w:rsidRPr="001314AA" w:rsidRDefault="00D77209" w:rsidP="1A8CF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Helvetica" w:eastAsia="Helvetica" w:hAnsi="Helvetica" w:cs="Helvetica"/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Eemeren, Frans H. </w:t>
      </w:r>
      <w:r w:rsidRPr="001314AA">
        <w:rPr>
          <w:sz w:val="22"/>
          <w:szCs w:val="22"/>
          <w:lang w:val="en-US"/>
        </w:rPr>
        <w:t xml:space="preserve">van / </w:t>
      </w:r>
      <w:r w:rsidRPr="001314AA">
        <w:rPr>
          <w:rFonts w:eastAsia="Helvetica Neue" w:cs="Helvetica Neue"/>
          <w:sz w:val="22"/>
          <w:szCs w:val="22"/>
          <w:lang w:val="en-US"/>
        </w:rPr>
        <w:t>Garssen, Bart / Verheij, Bart</w:t>
      </w:r>
      <w:r w:rsidRPr="001314AA">
        <w:rPr>
          <w:sz w:val="22"/>
          <w:szCs w:val="22"/>
          <w:lang w:val="en-US"/>
        </w:rPr>
        <w:t xml:space="preserve"> (1996): Fundamentals of argumentation theory: A handbook of historical backgrounds and contemporary developments. Mahwah: Lawrence Erlbaum Associates.</w:t>
      </w:r>
    </w:p>
    <w:p w14:paraId="778ABF3E" w14:textId="77777777" w:rsidR="00D77209" w:rsidRPr="00A76A29" w:rsidRDefault="00D77209" w:rsidP="1A8CF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Helvetica" w:eastAsia="Helvetica" w:hAnsi="Helvetica" w:cs="Helvetica"/>
          <w:sz w:val="22"/>
          <w:szCs w:val="22"/>
        </w:rPr>
      </w:pPr>
      <w:r w:rsidRPr="001314AA">
        <w:rPr>
          <w:sz w:val="22"/>
          <w:szCs w:val="22"/>
          <w:lang w:val="en-US"/>
        </w:rPr>
        <w:t xml:space="preserve">Eemeren, Frans H. van / </w:t>
      </w:r>
      <w:r w:rsidRPr="001314AA">
        <w:rPr>
          <w:rFonts w:eastAsia="Helvetica Neue" w:cs="Helvetica Neue"/>
          <w:sz w:val="22"/>
          <w:szCs w:val="22"/>
          <w:lang w:val="en-US"/>
        </w:rPr>
        <w:t>Houtlosser, Peter / Snoeck Henkemans, A.F.</w:t>
      </w:r>
      <w:r w:rsidRPr="001314AA">
        <w:rPr>
          <w:sz w:val="22"/>
          <w:szCs w:val="22"/>
          <w:lang w:val="en-US"/>
        </w:rPr>
        <w:t xml:space="preserve"> (1993): Reconstructing Argumentative Discourse. </w:t>
      </w:r>
      <w:r w:rsidRPr="001314AA">
        <w:rPr>
          <w:sz w:val="22"/>
          <w:szCs w:val="22"/>
        </w:rPr>
        <w:t xml:space="preserve">Tuscaloona/London: The University </w:t>
      </w:r>
      <w:r w:rsidRPr="00A76A29">
        <w:rPr>
          <w:sz w:val="22"/>
          <w:szCs w:val="22"/>
        </w:rPr>
        <w:t>of Alabama Press.</w:t>
      </w:r>
    </w:p>
    <w:p w14:paraId="20D7ABEE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Efing, Christian (2006): „Viele sind nicht in der Lage, diese schwarzen Symbole da lebendig zu machen.“ — Empirische Befunde zur Sprachkompetenz hessischer Berufsschüler. In: Efing, Christian / Janich, Nina (Hgg.): Förderung der berufsbezogenen Sprachkompetenz: Befunde und Perspektiven. Paderborn: Eusl-Verlagsgesellschaft, 33–68.</w:t>
      </w:r>
    </w:p>
    <w:p w14:paraId="0CEB8D6D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Efing, Christian (2010): Kommunikative Anforderungen an Auszubildende in der Industrie. In: Fachsprache 1-2, 2-17.</w:t>
      </w:r>
    </w:p>
    <w:p w14:paraId="439D3868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lastRenderedPageBreak/>
        <w:t>Efing, Christian (2014a): Berufssprache &amp; Co: Berufsrelevante Register in der Fremdsprache: ein varietätenlinguistischer Zugang zum berufsbezogenen DaF-Unterricht. In: Info DaF 4/41, 415–441.</w:t>
      </w:r>
    </w:p>
    <w:p w14:paraId="0189D543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Efing, Christian (2014b): „Wenn man sich nicht sprachlich ausdrücken kann, kann man auch keine präziseren, qualifizierteren Arbeiten ausführen.“ — Stellenwert von und Anforderungen an kommunikative(n) Fähigkeiten von Auszubildenden. In: leseforum.ch: Online-Plattform für Literalität 1/2014, 1–25.</w:t>
      </w:r>
    </w:p>
    <w:p w14:paraId="1FC718E6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Efing, Christian (2015a): Aktuelle Themen, Tendenzen und Herausforderungen im Bereich Sprache und Kommunikation in der beruflichen Bildung: statt eines Vorwortes. In: Efing, Christian (Hg:): Sprache und Kommunikation in der beruflichen Bildung: Modellierungen — Anforderungen — Förderung. Frankfurt am Main (u.a.): Lang, 7–14.</w:t>
      </w:r>
    </w:p>
    <w:p w14:paraId="3412F3D1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Efing, Christian (2015b): Berufsweltbezogene kommunikative Kompetenz in Erst- und Zweitsprache — Vorschlag einer Modellierung. In: Efing, Christian (Hg:): Sprache und Kommunikation in der beruflichen Bildung: Modellierungen — Anforderungen — Förderung. Frankfurt am Main (u.a.): Lang, 17–46.</w:t>
      </w:r>
    </w:p>
    <w:p w14:paraId="56206A1C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Efing, Christian (2018): Registerbezogene Förderung der Sprachkompetenz in der beruflichen Bildung: Berufs-, Bildungs- und Fachsprache. In: In: Efing, Christian / Kiefer, Karl-Hubert (Hgg.): Sprache und Kommunikation in der beruflichen Aus- und Weiterbildung: ein interdisziplinäres Handbuch. Tübingen: Narr Francke Attempo, 229–238.</w:t>
      </w:r>
    </w:p>
    <w:p w14:paraId="349399D0" w14:textId="77777777" w:rsidR="00D77209" w:rsidRPr="001D3A24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D3A24">
        <w:rPr>
          <w:sz w:val="22"/>
          <w:szCs w:val="22"/>
        </w:rPr>
        <w:t>Efing, Christian / Häußler, Marleen (2011): Was soll der</w:t>
      </w:r>
      <w:r>
        <w:rPr>
          <w:sz w:val="22"/>
          <w:szCs w:val="22"/>
        </w:rPr>
        <w:t xml:space="preserve"> Deutschunterricht an Haupt- und Realschulen leisten? Empirisch basierte Vorschläge für eine Ausbildungsvorbereitung zwischen zweckfreier und zweckgerichteter Bildung. In: bwp@Spezial 5/2011. Online verfügbar unter: </w:t>
      </w:r>
      <w:r w:rsidRPr="001D3A24">
        <w:rPr>
          <w:sz w:val="22"/>
          <w:szCs w:val="22"/>
        </w:rPr>
        <w:t>https://www.bwpat.de/ht2011/ft18/efing_haeussler_ft18-ht2011.pdf</w:t>
      </w:r>
      <w:r>
        <w:rPr>
          <w:sz w:val="22"/>
          <w:szCs w:val="22"/>
        </w:rPr>
        <w:t>, zuletzt aufgerufen am 24.06.2019]</w:t>
      </w:r>
    </w:p>
    <w:p w14:paraId="1D80966F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Efing, Christian / Kiefer, Karl-Hubert (2018): Methoden zur Erhebung, Analyse und Beschreibung kommunikativer Anforderungen, Praktiken und Verhaltensweisen in beruflichen und Ausbildungs-Kontexten. In: Efing, Christian / Kiefer, Karl-Hubert (Hgg.): Sprache und Kommunikation in der beruflichen Aus- und Weiterbildung: ein interdisziplinäres Handbuch. Tübingen: Narr Francke Attempo, 193–215.</w:t>
      </w:r>
    </w:p>
    <w:p w14:paraId="6917D9F1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Ehlich, Konrad (1981): Zur Analyse der Textart „Exzerpt“. In: Frier, Wolfgang (Hg.): Pragmatik: Theorie und Praxis. Amsterdam: Rodopi, 379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401.</w:t>
      </w:r>
    </w:p>
    <w:p w14:paraId="5310E68A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Ehlich, Konrad (1983): </w:t>
      </w:r>
      <w:r w:rsidRPr="00FD17A7">
        <w:rPr>
          <w:color w:val="FF0000"/>
          <w:sz w:val="22"/>
          <w:szCs w:val="22"/>
        </w:rPr>
        <w:t>„</w:t>
      </w:r>
      <w:r w:rsidRPr="00FD17A7">
        <w:rPr>
          <w:sz w:val="22"/>
          <w:szCs w:val="22"/>
        </w:rPr>
        <w:t>Alltägliches Erzählen.</w:t>
      </w:r>
      <w:r w:rsidRPr="00FD17A7">
        <w:rPr>
          <w:color w:val="FF0000"/>
          <w:sz w:val="22"/>
          <w:szCs w:val="22"/>
        </w:rPr>
        <w:t>”</w:t>
      </w:r>
      <w:r w:rsidRPr="00FD17A7">
        <w:rPr>
          <w:sz w:val="22"/>
          <w:szCs w:val="22"/>
        </w:rPr>
        <w:t xml:space="preserve"> In: Sanders, Willy / Wegenast, Klaus (Hgg): Erzählen für Kinder — Erzählen von Gott. Stuttgart/Berlin: Kohlhammer, 128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151.</w:t>
      </w:r>
    </w:p>
    <w:p w14:paraId="4A691CD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Ehlich, Konrad (1986): Interjektionen. Tübingen: Narr.</w:t>
      </w:r>
    </w:p>
    <w:p w14:paraId="3D85373B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Ehlich, Konrad (1993): „Deutsch als fremde Wissenschaftssprache“. In: Jahrbuch Deutsch als Fremdsprache 19, </w:t>
      </w:r>
      <w:r w:rsidRPr="001314AA">
        <w:rPr>
          <w:sz w:val="22"/>
          <w:szCs w:val="22"/>
        </w:rPr>
        <w:t>13–42.</w:t>
      </w:r>
    </w:p>
    <w:p w14:paraId="3AA4B052" w14:textId="77777777" w:rsidR="00D77209" w:rsidRPr="001314AA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314AA">
        <w:rPr>
          <w:sz w:val="22"/>
          <w:szCs w:val="22"/>
        </w:rPr>
        <w:t>Ehlich, Konrad (1999): Alltägliche Wissenschaftssprache. In: Info DaF 26/1, 3–24.</w:t>
      </w:r>
    </w:p>
    <w:p w14:paraId="5B0D041E" w14:textId="77777777" w:rsidR="00D77209" w:rsidRPr="001314AA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314AA">
        <w:rPr>
          <w:sz w:val="22"/>
          <w:szCs w:val="22"/>
        </w:rPr>
        <w:t>Ehlich, Konrad (2009): „</w:t>
      </w:r>
      <w:r w:rsidRPr="001314AA">
        <w:rPr>
          <w:i/>
          <w:iCs/>
          <w:sz w:val="22"/>
          <w:szCs w:val="22"/>
        </w:rPr>
        <w:t xml:space="preserve">Erklären </w:t>
      </w:r>
      <w:r w:rsidRPr="001314AA">
        <w:rPr>
          <w:sz w:val="22"/>
          <w:szCs w:val="22"/>
        </w:rPr>
        <w:t xml:space="preserve">verstehen - </w:t>
      </w:r>
      <w:r w:rsidRPr="001314AA">
        <w:rPr>
          <w:i/>
          <w:iCs/>
          <w:sz w:val="22"/>
          <w:szCs w:val="22"/>
        </w:rPr>
        <w:t>Erklären</w:t>
      </w:r>
      <w:r w:rsidRPr="001314AA">
        <w:rPr>
          <w:sz w:val="22"/>
          <w:szCs w:val="22"/>
        </w:rPr>
        <w:t xml:space="preserve"> und </w:t>
      </w:r>
      <w:r w:rsidRPr="001314AA">
        <w:rPr>
          <w:i/>
          <w:iCs/>
          <w:sz w:val="22"/>
          <w:szCs w:val="22"/>
        </w:rPr>
        <w:t>verstehen</w:t>
      </w:r>
      <w:r w:rsidRPr="001314AA">
        <w:rPr>
          <w:sz w:val="22"/>
          <w:szCs w:val="22"/>
        </w:rPr>
        <w:t>.“ In: Vogt, Rüdiger (Hg.): Erklären: gesprächsanalytische und fachdidaktische Perspektiven. Tübingen: Stauffenburg, 11–24.</w:t>
      </w:r>
    </w:p>
    <w:p w14:paraId="1D63D3EF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Ehlich, Konrad (2009): „Unterrichtskommunikation.“ In: Becker-Mrotzek, Michael (Hg.): Mündliche Kommunikation und Gesprächsdidaktik. Baltmannsweiler: Schneider, 327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348. [= Deutschunterricht in Theorie und Praxis 3]</w:t>
      </w:r>
    </w:p>
    <w:p w14:paraId="19C633EB" w14:textId="77777777" w:rsidR="00D77209" w:rsidRPr="001314AA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314AA">
        <w:rPr>
          <w:sz w:val="22"/>
          <w:szCs w:val="22"/>
        </w:rPr>
        <w:t xml:space="preserve">Ehlich, Konrad (2014): Argumentieren als sprachliche Ressource des diskursiven Lernens. In: Hornung, Antonie / Carobbio, Gabiella / Sorrentino, Daniela (Hgg.): Diskursive und </w:t>
      </w:r>
      <w:r w:rsidRPr="001314AA">
        <w:rPr>
          <w:sz w:val="22"/>
          <w:szCs w:val="22"/>
        </w:rPr>
        <w:lastRenderedPageBreak/>
        <w:t>textuelle Strukturen in der Hochschuldidaktik: deutsch und Italienisch im Vergleich. Münster: Waxmann, 41–54.</w:t>
      </w:r>
    </w:p>
    <w:p w14:paraId="63C28BC5" w14:textId="77777777" w:rsidR="00D77209" w:rsidRPr="001314AA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Ehlich, Konrad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 xml:space="preserve">1975): „Thesen zur Sprechakttheorie“. In: Wunderlich, Dieter (Hg.): Linguistische Pragmatik. Wiesbaden: Athenäum, </w:t>
      </w:r>
      <w:r w:rsidRPr="001314AA">
        <w:rPr>
          <w:sz w:val="22"/>
          <w:szCs w:val="22"/>
        </w:rPr>
        <w:t>122–126.</w:t>
      </w:r>
    </w:p>
    <w:p w14:paraId="3978F6C2" w14:textId="77777777" w:rsidR="00D77209" w:rsidRPr="001314AA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Ehlich, Konrad / Rehbein, Jochen (1975): Begründen. Kommunikation in der Schule: Arbeitspapier I. Düsseldorf: Seminar für Allgemeine Sprachwissenschaft.</w:t>
      </w:r>
    </w:p>
    <w:p w14:paraId="709F436B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Ehlich, Konrad / Rehbein, Jochen (1980): „Sprache in Institutionen.” In: Althaus, Hans-Peter / Henne, Helmut / Wiegand, Herbert Ernst (Hgg.): Lexikon der Germanistischen Linguistik. Tübingen: Niemeyer, 338–345.</w:t>
      </w:r>
    </w:p>
    <w:p w14:paraId="28EA62FF" w14:textId="77777777" w:rsidR="00D77209" w:rsidRPr="001314AA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Ehlich, Konrad / Rehbein, Jochen (1986): Muster und Institution. Untersuchungen zur schulischen Kommunikation. Tübingen: Narr.</w:t>
      </w:r>
    </w:p>
    <w:p w14:paraId="42E4A5AE" w14:textId="77777777" w:rsidR="00D77209" w:rsidRPr="001314AA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</w:rPr>
        <w:t>Ehmer, Oliver (2011): Imagination und Animation: die Herstellung mentaler Räume durch animierte Rede. Berlin/New York: de Gruyter.</w:t>
      </w:r>
    </w:p>
    <w:p w14:paraId="58B4E445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314AA">
        <w:rPr>
          <w:sz w:val="22"/>
          <w:szCs w:val="22"/>
        </w:rPr>
        <w:t xml:space="preserve">Elzer, Matthias / Sciborski, Claudia (2007): Kommunikative Kompetenzen in der Pflege: Theorie und Praxis der verbalen und nonverbalen Interaktion. </w:t>
      </w:r>
      <w:r w:rsidRPr="001314AA">
        <w:rPr>
          <w:sz w:val="22"/>
          <w:szCs w:val="22"/>
          <w:lang w:val="en-US"/>
        </w:rPr>
        <w:t>Bern: Huber.</w:t>
      </w:r>
    </w:p>
    <w:p w14:paraId="2EA5FFA9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Enfield, Nick J. (2011): </w:t>
      </w:r>
      <w:r w:rsidRPr="001314AA">
        <w:rPr>
          <w:sz w:val="22"/>
          <w:szCs w:val="22"/>
          <w:lang w:val="en-US"/>
        </w:rPr>
        <w:t xml:space="preserve">„Sources of asymmetry in human interaction: enchrony, status, knowledge and agency”. In: Stivers, Tanya / Mondada, Lorenza / Steensig, Jakob (Hgg.): The morality of knowledge in conversation. </w:t>
      </w:r>
      <w:r w:rsidRPr="001314AA">
        <w:rPr>
          <w:sz w:val="22"/>
          <w:szCs w:val="22"/>
        </w:rPr>
        <w:t>Cambridge: University Press, 285–312.</w:t>
      </w:r>
    </w:p>
    <w:p w14:paraId="314DD302" w14:textId="77777777" w:rsidR="00D77209" w:rsidRPr="001314AA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314AA">
        <w:rPr>
          <w:sz w:val="22"/>
          <w:szCs w:val="22"/>
        </w:rPr>
        <w:t xml:space="preserve">Engemann, Alwin (1983): Prüfen als Handlung: eine handlungspsychologische Analyse des Urteilens in mündlichen Prüfungen. </w:t>
      </w:r>
      <w:r w:rsidRPr="001314AA">
        <w:rPr>
          <w:sz w:val="22"/>
          <w:szCs w:val="22"/>
          <w:lang w:val="en-US"/>
        </w:rPr>
        <w:t>München: Minerva-Publikation.</w:t>
      </w:r>
    </w:p>
    <w:p w14:paraId="11A4BAB0" w14:textId="77777777" w:rsidR="00D77209" w:rsidRPr="001314AA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  <w:lang w:val="en-US"/>
        </w:rPr>
        <w:t xml:space="preserve">Engvik, Harald / Kvale, Steinar / Havik, Odd Erik (1970): Rater Reliability in Evaluation of Essay and Oral Examinations'. </w:t>
      </w:r>
      <w:r w:rsidRPr="001314AA">
        <w:rPr>
          <w:sz w:val="22"/>
          <w:szCs w:val="22"/>
        </w:rPr>
        <w:t>In:  Scandinavian Journal of Educational Research 14/1, 195–220.</w:t>
      </w:r>
    </w:p>
    <w:p w14:paraId="779AA5EF" w14:textId="77777777" w:rsidR="00D77209" w:rsidRPr="001314AA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314AA">
        <w:rPr>
          <w:sz w:val="22"/>
          <w:szCs w:val="22"/>
        </w:rPr>
        <w:t>Ernst-Weber, Diana (2019): Mündliche Erklärfähigkeiten von Schülerinnen und Schülern in der Sekundarstufe I: vergleichende Gesprächsanalysen. Tübingen: Stauffenburg Verlag.</w:t>
      </w:r>
    </w:p>
    <w:p w14:paraId="02DCC447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314AA">
        <w:rPr>
          <w:sz w:val="22"/>
          <w:szCs w:val="22"/>
        </w:rPr>
        <w:t xml:space="preserve">Ernst, Diana (2017): Möglichkeiten eines gesprächsanalytischen Zugangs zu Gesprächskompetenz. In: Hauser, Stefan / Luginbühl, Martin (Hgg.): Gesprächskompetenz in schulischer Interaktion – normative Ansprüche und kommunikative Praktiken. </w:t>
      </w:r>
      <w:r w:rsidRPr="001314AA">
        <w:rPr>
          <w:sz w:val="22"/>
          <w:szCs w:val="22"/>
          <w:lang w:val="en-US"/>
        </w:rPr>
        <w:t>Bern: hep, 158–188.</w:t>
      </w:r>
    </w:p>
    <w:p w14:paraId="6A629468" w14:textId="77777777" w:rsidR="00D77209" w:rsidRPr="001314AA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314AA">
        <w:rPr>
          <w:sz w:val="22"/>
          <w:szCs w:val="22"/>
          <w:lang w:val="en-US"/>
        </w:rPr>
        <w:t xml:space="preserve">Evans, Lloyd R. / Ingersoll, Ralph W. / Smith, Edwin J. (1966): „The Reliability, Validity, and Taxonomic Structure of the Oral Examination.” </w:t>
      </w:r>
      <w:r w:rsidRPr="001314AA">
        <w:rPr>
          <w:sz w:val="22"/>
          <w:szCs w:val="22"/>
        </w:rPr>
        <w:t>In: Journal of Medical Education 41, 651–657.</w:t>
      </w:r>
    </w:p>
    <w:p w14:paraId="62E457F6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Fandrych, Christian / Thurmair, Maria (2011): Textsorten im Deutschen: linguistische Analysen aus sprachdidaktischer Sicht. </w:t>
      </w:r>
      <w:r w:rsidRPr="00FD17A7">
        <w:rPr>
          <w:sz w:val="22"/>
          <w:szCs w:val="22"/>
          <w:lang w:val="en-US"/>
        </w:rPr>
        <w:t>Tübingen: Stauffenburg.</w:t>
      </w:r>
    </w:p>
    <w:p w14:paraId="6D0F64B6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Farlane, A.C. / Goldney, R.D. / Kalucy, R.S. (1989): A factor analysis of clinical competence in undergraduate psychatry. In: Medical Education 23, 422–428.</w:t>
      </w:r>
    </w:p>
    <w:p w14:paraId="02978CF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Fauconnier, Gilles (1984): Espaces mentaux: aspects de la construction du sens dans les langues naturelles. </w:t>
      </w:r>
      <w:r w:rsidRPr="00FD17A7">
        <w:rPr>
          <w:sz w:val="22"/>
          <w:szCs w:val="22"/>
        </w:rPr>
        <w:t>Paris: Edition de Minuit.</w:t>
      </w:r>
    </w:p>
    <w:p w14:paraId="0B08648F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Feilke, Helmuth (2012): Bildungssprachliche Kompetenzen – fördern und entwickeln. In: Praxis Deutsch 233, 4–13.</w:t>
      </w:r>
    </w:p>
    <w:p w14:paraId="00800BFF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D59A0">
        <w:rPr>
          <w:sz w:val="22"/>
          <w:szCs w:val="22"/>
        </w:rPr>
        <w:t>Feilke, Helmuth (2013): Bildungssprache und Schulsprache am Beispiel literal-argumentativer Kompetenzen. In: Becker-Mrotzek, Michael</w:t>
      </w:r>
      <w:r>
        <w:rPr>
          <w:sz w:val="22"/>
          <w:szCs w:val="22"/>
        </w:rPr>
        <w:t xml:space="preserve"> /</w:t>
      </w:r>
      <w:r w:rsidRPr="000D59A0">
        <w:rPr>
          <w:sz w:val="22"/>
          <w:szCs w:val="22"/>
        </w:rPr>
        <w:t xml:space="preserve"> Schramm, Karen</w:t>
      </w:r>
      <w:r>
        <w:rPr>
          <w:sz w:val="22"/>
          <w:szCs w:val="22"/>
        </w:rPr>
        <w:t xml:space="preserve"> /</w:t>
      </w:r>
      <w:r w:rsidRPr="000D59A0">
        <w:rPr>
          <w:sz w:val="22"/>
          <w:szCs w:val="22"/>
        </w:rPr>
        <w:t xml:space="preserve"> Thürmann, Eike</w:t>
      </w:r>
      <w:r>
        <w:rPr>
          <w:sz w:val="22"/>
          <w:szCs w:val="22"/>
        </w:rPr>
        <w:t xml:space="preserve"> /</w:t>
      </w:r>
      <w:r w:rsidRPr="000D59A0">
        <w:rPr>
          <w:sz w:val="22"/>
          <w:szCs w:val="22"/>
        </w:rPr>
        <w:t xml:space="preserve"> Vollmer</w:t>
      </w:r>
      <w:r>
        <w:rPr>
          <w:sz w:val="22"/>
          <w:szCs w:val="22"/>
        </w:rPr>
        <w:t>,</w:t>
      </w:r>
      <w:r w:rsidRPr="000D59A0">
        <w:rPr>
          <w:sz w:val="22"/>
          <w:szCs w:val="22"/>
        </w:rPr>
        <w:t xml:space="preserve"> Helmut Johannes (H</w:t>
      </w:r>
      <w:r>
        <w:rPr>
          <w:sz w:val="22"/>
          <w:szCs w:val="22"/>
        </w:rPr>
        <w:t>g</w:t>
      </w:r>
      <w:r w:rsidRPr="000D59A0">
        <w:rPr>
          <w:sz w:val="22"/>
          <w:szCs w:val="22"/>
        </w:rPr>
        <w:t>g.): Sprache im Fach: Sprachlichkeit und fachliches Lernen. Münster: Waxmann, 113–130.</w:t>
      </w:r>
    </w:p>
    <w:p w14:paraId="4B58F673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Feilke, Helmuth (2014): </w:t>
      </w:r>
      <w:r w:rsidRPr="00FD17A7">
        <w:rPr>
          <w:color w:val="FF0000"/>
          <w:sz w:val="22"/>
          <w:szCs w:val="22"/>
        </w:rPr>
        <w:t>„</w:t>
      </w:r>
      <w:r w:rsidRPr="00FD17A7">
        <w:rPr>
          <w:sz w:val="22"/>
          <w:szCs w:val="22"/>
        </w:rPr>
        <w:t>Schriftliches Berichten.</w:t>
      </w:r>
      <w:r w:rsidRPr="00FD17A7">
        <w:rPr>
          <w:color w:val="FF0000"/>
          <w:sz w:val="22"/>
          <w:szCs w:val="22"/>
        </w:rPr>
        <w:t>”</w:t>
      </w:r>
      <w:r w:rsidRPr="00FD17A7">
        <w:rPr>
          <w:sz w:val="22"/>
          <w:szCs w:val="22"/>
        </w:rPr>
        <w:t xml:space="preserve"> In: Feilke, Helmuth / Pohl, Thorsten (Hgg.): Schriftlicher Sprachgebrauch – Texte verfassen. Baltmannsweiler: Schneider Verlag Hohengehren, 233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251.</w:t>
      </w:r>
    </w:p>
    <w:p w14:paraId="2EF37831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rFonts w:eastAsia="Times New Roman"/>
          <w:sz w:val="22"/>
          <w:szCs w:val="22"/>
        </w:rPr>
        <w:t xml:space="preserve">Feilke, Helmuth (2016): „Literale Praktiken und literale Kompetenz“. </w:t>
      </w:r>
      <w:r w:rsidRPr="00FD17A7">
        <w:rPr>
          <w:sz w:val="22"/>
          <w:szCs w:val="22"/>
        </w:rPr>
        <w:t>In: Deppermann, Arnulf / Feilke, Helmuth / Linke, Angelika (Hgg.): Sprachliche und kommunikative Praktiken. Institut für deutsche Sprache, Jahrbuch 2015. Berlin/Boston: de Gruyter, 253–277.</w:t>
      </w:r>
    </w:p>
    <w:p w14:paraId="10B7017A" w14:textId="5599D181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Felke-Sargut</w:t>
      </w:r>
      <w:r w:rsidR="001314AA">
        <w:rPr>
          <w:sz w:val="22"/>
          <w:szCs w:val="22"/>
        </w:rPr>
        <w:t xml:space="preserve">, Marianne / </w:t>
      </w:r>
      <w:r w:rsidR="00D06361">
        <w:rPr>
          <w:sz w:val="22"/>
          <w:szCs w:val="22"/>
        </w:rPr>
        <w:t xml:space="preserve">Jäger, Angelika / Nagel, Helga / </w:t>
      </w:r>
      <w:r w:rsidR="00AC2D52">
        <w:rPr>
          <w:sz w:val="22"/>
          <w:szCs w:val="22"/>
        </w:rPr>
        <w:t>Sargut, Sener</w:t>
      </w:r>
      <w:r w:rsidRPr="00FD17A7">
        <w:rPr>
          <w:sz w:val="22"/>
          <w:szCs w:val="22"/>
        </w:rPr>
        <w:t xml:space="preserve"> (1989): „’Haben Schnecken </w:t>
      </w:r>
      <w:proofErr w:type="gramStart"/>
      <w:r w:rsidRPr="00FD17A7">
        <w:rPr>
          <w:sz w:val="22"/>
          <w:szCs w:val="22"/>
        </w:rPr>
        <w:t>Zähne?’</w:t>
      </w:r>
      <w:proofErr w:type="gramEnd"/>
      <w:r w:rsidRPr="00FD17A7">
        <w:rPr>
          <w:sz w:val="22"/>
          <w:szCs w:val="22"/>
        </w:rPr>
        <w:t xml:space="preserve"> Zur Verzahnung von fachlichen Inhalten und sprachlichem Lernen“. In: Deutsch lernen 14/2</w:t>
      </w:r>
      <w:r w:rsidR="00AC2D52">
        <w:rPr>
          <w:sz w:val="22"/>
          <w:szCs w:val="22"/>
        </w:rPr>
        <w:t>–</w:t>
      </w:r>
      <w:r w:rsidRPr="00FD17A7">
        <w:rPr>
          <w:sz w:val="22"/>
          <w:szCs w:val="22"/>
        </w:rPr>
        <w:t>3, 108</w:t>
      </w:r>
      <w:r w:rsidRPr="00AC2D52">
        <w:rPr>
          <w:sz w:val="22"/>
          <w:szCs w:val="22"/>
        </w:rPr>
        <w:t>–130.</w:t>
      </w:r>
    </w:p>
    <w:p w14:paraId="57C05353" w14:textId="77777777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(1997): „Sprache und Kommunikation im Alter“. In: Zegelin, Angelika (Hg.): Sprache und Pflege. Berlin/Wiesbaden: Ullstein Mosby, 77–92.</w:t>
      </w:r>
    </w:p>
    <w:p w14:paraId="0849853A" w14:textId="77777777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(1998): „Verständigungsprobleme und gestörte Kommunikation: Einführung in die Thematik.” In: Fiehler, Reinhard (Hg.): Verständigungsprobleme und gestörte Kommunikation. Wiesbaden/Opladen: Westdeutscher Verlag, 7–15.</w:t>
      </w:r>
    </w:p>
    <w:p w14:paraId="0788AF08" w14:textId="77777777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(2001): „Gesprächsforschung und Kommunikationstraining.” In: Brinker, Klaus / Antos, Gerd / Heinemann, Wolfgang / Sager, Sven F. (Hgg.): Text- und Gesprächslinguistik: ein internationales Handbuch zeitgenössischer Forschung. Berlin/New York: de Gruyter, 1697–1710.</w:t>
      </w:r>
    </w:p>
    <w:p w14:paraId="21AF78C9" w14:textId="77777777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Fiehler, Reinhard (2002): </w:t>
      </w:r>
      <w:r w:rsidRPr="00AC2D52">
        <w:rPr>
          <w:sz w:val="22"/>
          <w:szCs w:val="22"/>
        </w:rPr>
        <w:t>„Kann man Kommunikation lehren? Zur Veränderbarkeit von Kommunikationsverhalten durch Kommunikationstraining.” In: Brünner, Gisela / Fiehler, Reinhard / Kindt, Walther (Hgg.): Angewandte Gesprächsforschung. Radolfzell: Verlag für Gesprächsforschung, 18–35.</w:t>
      </w:r>
    </w:p>
    <w:p w14:paraId="63B9774E" w14:textId="77777777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(2009): „Mündliche Kommunikation.” In: Becker-Mrotzek, Michael (Hg.): Mündliche Kommunikation und Gesprächsdidaktik. Baltmannsweiler: Schneider, 25–51.</w:t>
      </w:r>
    </w:p>
    <w:p w14:paraId="5D22E5B1" w14:textId="6E181420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(2012): „Woher weiß der Kommunikationstrainer, wie man es besser macht? Bewertungen und Normen in berufsbezogenen Kommunikationstrainings.” In: Günthner, Susanne / Imo, Wolfgang / Meer, Dorothee / Schneider, Jan (Hgg.): Kommunikation und Öffentlichkeit. Berlin/Boston: de Gruyter, 249–265.</w:t>
      </w:r>
    </w:p>
    <w:p w14:paraId="2CC908A3" w14:textId="1A1FDD72" w:rsidR="00E734B1" w:rsidRPr="00AC2D52" w:rsidRDefault="00E734B1" w:rsidP="00E734B1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(2014): „Von der Mündlichkeit zur Multimodalität ... und darüber hinaus“. In: Grundler, Elke / Spiegel, Carmen (Hgg.): Konzeptionen des Mündlichen — Wissenschaftliche Perspektiven und didaktische Konsequenzen. Bern: hep, 13–31.</w:t>
      </w:r>
    </w:p>
    <w:p w14:paraId="1ED2A8E5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Fiehler, Reinhard (2017): „Normen für Gesprächsverhalten im (Deutsch-)Unterricht.” In: Hauser, Stefan / Luginbühl, Martin (Hgg.): Gesprächskompetenz in schulischer Interaktion – normative Ansprüche und kommunikative Praktiken</w:t>
      </w:r>
      <w:r w:rsidRPr="00FD17A7">
        <w:rPr>
          <w:sz w:val="22"/>
          <w:szCs w:val="22"/>
        </w:rPr>
        <w:t>. Bern: hep, 16–37.</w:t>
      </w:r>
    </w:p>
    <w:p w14:paraId="12A61AC2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Fiehler, Reinhard / Schmitt, Reinhold (2004): „Gesprächstraining“. In: Knapp, Karlfried / Becker-Mrotzek, Michael / Deppermann, Arnulf / Göpferich, Susanne / Grabowski, Joachim / klemm, Michael / Villinger, Claudia (Hgg.): Angewandte Gesprächsforschung: ein Lehrbuch, 341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361.</w:t>
      </w:r>
    </w:p>
    <w:p w14:paraId="095D357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Fiehler, Reinhard / Thimm, Caja (Hgg.) (1998): Sprache und Kommunikation im Alter. Opladen/Wiesbaden: Westdeutscher Verlag.</w:t>
      </w:r>
    </w:p>
    <w:p w14:paraId="57D98194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Fierbinţeanu, Hermine (2008): Mündliche Abschlussprüfungen: Analyse aus gesprächsanalytischer Perspektive. Bukarest: Editura Universitãtii din Bucaresti.</w:t>
      </w:r>
    </w:p>
    <w:p w14:paraId="4E4CF90F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Fierbinţeanu, Ioana Hermine (2014)</w:t>
      </w:r>
      <w:r w:rsidRPr="00FD17A7">
        <w:rPr>
          <w:color w:val="FF0000"/>
          <w:sz w:val="22"/>
          <w:szCs w:val="22"/>
        </w:rPr>
        <w:t>:</w:t>
      </w:r>
      <w:r w:rsidRPr="00FD17A7">
        <w:rPr>
          <w:sz w:val="22"/>
          <w:szCs w:val="22"/>
        </w:rPr>
        <w:t xml:space="preserve"> Fragen in mündlichen Prüfungsgesprächen an der Hochschule in Deutschland und Rumänien. Vortrag bei der IDT-Tagung, Bozen 2013. [Online verfügbar unter: www.wissenschaftssprache.de/Texte/IDT_2013/Fierbinteanu_IDT_2013.pdf, zuletzt eingesehen am 04.03.2018].</w:t>
      </w:r>
    </w:p>
    <w:p w14:paraId="79FB9CA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Fisch, Rudolf (1970): Konfliktmotivation und Examen. Meisenheim am Glan: Hain.</w:t>
      </w:r>
    </w:p>
    <w:p w14:paraId="44B665B9" w14:textId="77777777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Fix, Gefion / Dittmann, Jürgen (2008): Exzerpieren: eine empirische Studie an Exzerpten von GymnasialschülerInnen der Oberstufe. </w:t>
      </w:r>
      <w:r w:rsidRPr="00FD17A7">
        <w:rPr>
          <w:sz w:val="22"/>
          <w:szCs w:val="22"/>
          <w:lang w:val="en-US"/>
        </w:rPr>
        <w:t xml:space="preserve">In: Linguistik online 33, 1/08, </w:t>
      </w:r>
      <w:r w:rsidRPr="00AC2D52">
        <w:rPr>
          <w:sz w:val="22"/>
          <w:szCs w:val="22"/>
          <w:lang w:val="en-US"/>
        </w:rPr>
        <w:t>17–71.</w:t>
      </w:r>
    </w:p>
    <w:p w14:paraId="24695222" w14:textId="68E43D0E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  <w:lang w:val="en-US"/>
        </w:rPr>
        <w:t xml:space="preserve">Fleischer, Steffen </w:t>
      </w:r>
      <w:r w:rsidR="00435669" w:rsidRPr="00AC2D52">
        <w:rPr>
          <w:sz w:val="22"/>
          <w:szCs w:val="22"/>
          <w:lang w:val="en-US"/>
        </w:rPr>
        <w:t xml:space="preserve">(et al.) </w:t>
      </w:r>
      <w:r w:rsidRPr="00AC2D52">
        <w:rPr>
          <w:sz w:val="22"/>
          <w:szCs w:val="22"/>
          <w:lang w:val="en-US"/>
        </w:rPr>
        <w:t xml:space="preserve">(2009): „Nurse-patient interaction and communication: a systematic literature </w:t>
      </w:r>
      <w:proofErr w:type="gramStart"/>
      <w:r w:rsidRPr="00AC2D52">
        <w:rPr>
          <w:sz w:val="22"/>
          <w:szCs w:val="22"/>
          <w:lang w:val="en-US"/>
        </w:rPr>
        <w:t>review“</w:t>
      </w:r>
      <w:proofErr w:type="gramEnd"/>
      <w:r w:rsidRPr="00AC2D52">
        <w:rPr>
          <w:sz w:val="22"/>
          <w:szCs w:val="22"/>
          <w:lang w:val="en-US"/>
        </w:rPr>
        <w:t xml:space="preserve">. </w:t>
      </w:r>
      <w:r w:rsidRPr="00AC2D52">
        <w:rPr>
          <w:sz w:val="22"/>
          <w:szCs w:val="22"/>
        </w:rPr>
        <w:t>In: Journal for Public Health Care 17/2009, 339–353.</w:t>
      </w:r>
    </w:p>
    <w:p w14:paraId="7780B9B7" w14:textId="77777777" w:rsidR="00D77209" w:rsidRPr="00AC2D5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AC2D52">
        <w:rPr>
          <w:sz w:val="22"/>
          <w:szCs w:val="22"/>
        </w:rPr>
        <w:t>Fleuchaus, Isolde (2004): Kommunikative Kompetenzen von Auszubildenden in der beruflichen Ausbildung: Ausprägungen. Förderung und Relevanz im Urteil von Ausbildern, Lehrern und Auszubildenden. Hamburg: Kovac.</w:t>
      </w:r>
    </w:p>
    <w:p w14:paraId="206199BE" w14:textId="77777777" w:rsidR="00D77209" w:rsidRPr="00AC2D52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Flick, Uwe (2010): „Triangulation“. In: Mey, Günter / Mruck, Karja (Hgg.): Handbuch Qualitative Forschung in der Psychologie. Wiesbaden: VS Verlag für Sozialwissenschaften, 278–289.</w:t>
      </w:r>
    </w:p>
    <w:p w14:paraId="5B53D607" w14:textId="77777777" w:rsidR="00D77209" w:rsidRPr="00AC2D52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Flick, Uwe (</w:t>
      </w:r>
      <w:r w:rsidRPr="00AC2D52">
        <w:rPr>
          <w:sz w:val="22"/>
          <w:szCs w:val="22"/>
          <w:vertAlign w:val="superscript"/>
        </w:rPr>
        <w:t>3</w:t>
      </w:r>
      <w:r w:rsidRPr="00AC2D52">
        <w:rPr>
          <w:sz w:val="22"/>
          <w:szCs w:val="22"/>
        </w:rPr>
        <w:t xml:space="preserve">2011): Triangulation: eine Einführung. Wiesbaden: VS Verlag für Sozialforschung. </w:t>
      </w:r>
    </w:p>
    <w:p w14:paraId="3A46B9BD" w14:textId="77777777" w:rsidR="00D77209" w:rsidRPr="00FD17A7" w:rsidRDefault="00D77209" w:rsidP="12F43624">
      <w:pPr>
        <w:tabs>
          <w:tab w:val="left" w:pos="2733"/>
        </w:tabs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AC2D52">
        <w:rPr>
          <w:sz w:val="22"/>
          <w:szCs w:val="22"/>
        </w:rPr>
        <w:t xml:space="preserve">Fluck, Hans-Rüdiger (1992): Didaktik der Fachsprachen: Aufgaben und Arbeitsfelder, </w:t>
      </w:r>
      <w:r w:rsidRPr="00FD17A7">
        <w:rPr>
          <w:sz w:val="22"/>
          <w:szCs w:val="22"/>
        </w:rPr>
        <w:t xml:space="preserve">Konzepte und Perspektiven im Sprachbereich Deutsch. </w:t>
      </w:r>
      <w:r w:rsidRPr="00FD17A7">
        <w:rPr>
          <w:sz w:val="22"/>
          <w:szCs w:val="22"/>
          <w:lang w:val="en-US"/>
        </w:rPr>
        <w:t>Tübingen: Narr.  [= Forum für Fachsprachenforschung 16]</w:t>
      </w:r>
    </w:p>
    <w:p w14:paraId="4650506A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Foote, A. Lee (2016): Oral Exams: Preparing </w:t>
      </w:r>
      <w:proofErr w:type="gramStart"/>
      <w:r w:rsidRPr="00FD17A7">
        <w:rPr>
          <w:sz w:val="22"/>
          <w:szCs w:val="22"/>
          <w:lang w:val="en-US"/>
        </w:rPr>
        <w:t>For</w:t>
      </w:r>
      <w:proofErr w:type="gramEnd"/>
      <w:r w:rsidRPr="00FD17A7">
        <w:rPr>
          <w:sz w:val="22"/>
          <w:szCs w:val="22"/>
          <w:lang w:val="en-US"/>
        </w:rPr>
        <w:t xml:space="preserve"> and Passing Candidacy, Qualifying and Graduate Defenses. Amsterdam: Elsevier.</w:t>
      </w:r>
    </w:p>
    <w:p w14:paraId="1229DAA9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Foster, Judilynn T. / Abrahamson, Stephen / Lass, Sandra / Girard, Roger / Garris, Raymond (1969): </w:t>
      </w:r>
      <w:r w:rsidRPr="00A76A29">
        <w:rPr>
          <w:color w:val="FF0000"/>
          <w:sz w:val="22"/>
          <w:szCs w:val="22"/>
          <w:lang w:val="en-US"/>
        </w:rPr>
        <w:t>„</w:t>
      </w:r>
      <w:r w:rsidRPr="00FD17A7">
        <w:rPr>
          <w:sz w:val="22"/>
          <w:szCs w:val="22"/>
          <w:lang w:val="en-US"/>
        </w:rPr>
        <w:t xml:space="preserve">Analysis of an Oral Examination Used in Speciality Board Certification”. </w:t>
      </w:r>
      <w:r w:rsidRPr="00FD17A7">
        <w:rPr>
          <w:sz w:val="22"/>
          <w:szCs w:val="22"/>
        </w:rPr>
        <w:t>In: Journal of Medical Education 44, 951–954.</w:t>
      </w:r>
    </w:p>
    <w:p w14:paraId="6AB64B4D" w14:textId="77777777" w:rsidR="00D77209" w:rsidRPr="00FD17A7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Foucault, Michel (2008): Überwachen und Strafen: Die Geburt des Gefängnisses. In: Foucault, Michel: Die Hauptwerke. Frankfurt am Main: Suhrkamp, 701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1019.</w:t>
      </w:r>
    </w:p>
    <w:p w14:paraId="6E73B4D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Fricke, Susanne (2012): Kommunikation in der Altenpflege: eine Fallstudie und ein Kommunikationstraining. Hamburg: Disserta.</w:t>
      </w:r>
    </w:p>
    <w:p w14:paraId="67EE9811" w14:textId="77777777" w:rsidR="00D77209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Furthmann, Katja (2006): Die Sterne lügen nicht: eine linguistische Analyse der Textsorte Pressehoroskop. Göttingen: Vandenhoeck &amp; Ruprecht.</w:t>
      </w:r>
    </w:p>
    <w:p w14:paraId="474CA1E9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Gadow, Anne (2016): Bildungssprache im naturwissenschaftlichen Sachunterricht: Beschreiben und Erklären von Kindern mit deutscher und anderer Familiensprache. Berlin: Erich Schmidt Verlag.</w:t>
      </w:r>
    </w:p>
    <w:p w14:paraId="61EC4A66" w14:textId="600DE431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Gadow, Anne (2019): „‘Also wann, war eigentlic</w:t>
      </w:r>
      <w:r w:rsidR="00FE5F32">
        <w:rPr>
          <w:sz w:val="22"/>
          <w:szCs w:val="22"/>
        </w:rPr>
        <w:t>h</w:t>
      </w:r>
      <w:r>
        <w:rPr>
          <w:sz w:val="22"/>
          <w:szCs w:val="22"/>
        </w:rPr>
        <w:t xml:space="preserve"> egal, ja, und die Größe zählt.“ Interdisziplinäre Perspektiven auf das Erklären im frühen naturwussenschaftlichen Unterricht.“ In: Deutsch als Fremdsprache 1/2019, 3–12.</w:t>
      </w:r>
    </w:p>
    <w:p w14:paraId="2EEBBC39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Gantefort, Christoph (2013): ‚Bildungssprache‘ — Merkmale und Fähigkeiten im sprachtheoretischen Kontext. </w:t>
      </w:r>
      <w:r w:rsidRPr="00065264">
        <w:rPr>
          <w:sz w:val="22"/>
          <w:szCs w:val="22"/>
        </w:rPr>
        <w:t>In: Gogolin, Ingrid / Lange, Imke / Michel, Ute / Reich, Hans H. (Hgg.): Herausforderung Bildungssprache — und wie man sie meistert. Münster: Waxmann,</w:t>
      </w:r>
      <w:r>
        <w:rPr>
          <w:sz w:val="22"/>
          <w:szCs w:val="22"/>
        </w:rPr>
        <w:t xml:space="preserve"> 71–105.</w:t>
      </w:r>
    </w:p>
    <w:p w14:paraId="24A0AB27" w14:textId="77777777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Gantefort, Christoph / Roth, Hans-Joachim (2010): „Sprachdiagnostische Grundlagen für die Förderung bildungssprachlicher Fähigkeiten“. In: Zeitschrift für Erziehungswissenschaft 13/</w:t>
      </w:r>
      <w:r w:rsidRPr="00AC2D52">
        <w:rPr>
          <w:sz w:val="22"/>
          <w:szCs w:val="22"/>
        </w:rPr>
        <w:t>2010, 573–591.</w:t>
      </w:r>
    </w:p>
    <w:p w14:paraId="42D2C5D8" w14:textId="77777777" w:rsidR="00D77209" w:rsidRPr="00AC2D52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t>Garfinkel, Harold (1967): Studies in ethnomethodology. Malden, MA: Polity Press.</w:t>
      </w:r>
    </w:p>
    <w:p w14:paraId="2AFCBEAB" w14:textId="77777777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AC2D52">
        <w:rPr>
          <w:sz w:val="22"/>
          <w:szCs w:val="22"/>
          <w:lang w:val="en-US"/>
        </w:rPr>
        <w:t>Gass, Susan M. (2008): Input and Interaction. In: Doughty, Catherine / Long, Michael H. (Hgg:): The Handbook of Second Language Acquisition. Madden: Blackwell Publishing, 224–255.</w:t>
      </w:r>
    </w:p>
    <w:p w14:paraId="3D2B7FBC" w14:textId="77777777" w:rsidR="00D77209" w:rsidRPr="00AC2D52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  <w:lang w:val="en-US"/>
        </w:rPr>
        <w:t>Gass, Susan M. / Varonis, Evangeline M. (1991): „Miscommunication in Nonnative Speaker Discourse.” In: Coupland, Nikolas / Giles, Howard / Wiemann, John M. (Hgg.): “</w:t>
      </w:r>
      <w:proofErr w:type="gramStart"/>
      <w:r w:rsidRPr="00AC2D52">
        <w:rPr>
          <w:sz w:val="22"/>
          <w:szCs w:val="22"/>
          <w:lang w:val="en-US"/>
        </w:rPr>
        <w:t>Miscommunication“ and</w:t>
      </w:r>
      <w:proofErr w:type="gramEnd"/>
      <w:r w:rsidRPr="00AC2D52">
        <w:rPr>
          <w:sz w:val="22"/>
          <w:szCs w:val="22"/>
          <w:lang w:val="en-US"/>
        </w:rPr>
        <w:t xml:space="preserve"> problematic talk. </w:t>
      </w:r>
      <w:r w:rsidRPr="00AC2D52">
        <w:rPr>
          <w:sz w:val="22"/>
          <w:szCs w:val="22"/>
        </w:rPr>
        <w:t>Newbury Park: Sage, 121–146.</w:t>
      </w:r>
    </w:p>
    <w:p w14:paraId="48D0326D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AC2D52">
        <w:rPr>
          <w:sz w:val="22"/>
          <w:szCs w:val="22"/>
        </w:rPr>
        <w:lastRenderedPageBreak/>
        <w:t xml:space="preserve">Gätje, Olaf (2014a): „Die Schülerpräsentation in der Sekundarstufe II und </w:t>
      </w:r>
      <w:r w:rsidRPr="00FD17A7">
        <w:rPr>
          <w:sz w:val="22"/>
          <w:szCs w:val="22"/>
        </w:rPr>
        <w:t>die Frage, ob es eine Re-Rhetorisierung des gymnasialen Deutschunterrichts gibt“. In: Grundler, Elke / Spiegel, Carmen (Hgg.): Konzeptionen des Mündlichen: Wissenschaftliche Perspektiven und didaktische Konsequenzen. Bern: hep, 67–84.</w:t>
      </w:r>
    </w:p>
    <w:p w14:paraId="762B6559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Gätje, Olaf (2014b): „Copy-and-Paste – Oder einige Überlegungen zur Multimodalität softwaregestützter Schülerpräsentationen in der gymnasialen Oberstufe“. In: Bassola, Péter / Drewnowska-Vargáné, Ewa / Kispál, Tamás / Németh, János / Scheibl, György (Hgg.): Zugänge zum Text. Frankfurt am Main: Lang, 151–171.</w:t>
      </w:r>
    </w:p>
    <w:p w14:paraId="79DBFACB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Gätje, Olaf / Krelle, Michael / Behrens, Ulrike / Grundler, Elke (2016): „Präsentieren als literale Kompetenz?“ In: Online-Plattform für Literalität 12016. [Online verfügbar unter: www.leseforum.ch, zuletzt zugegriffen am: </w:t>
      </w:r>
      <w:proofErr w:type="gramStart"/>
      <w:r w:rsidRPr="00FD17A7">
        <w:rPr>
          <w:sz w:val="22"/>
          <w:szCs w:val="22"/>
        </w:rPr>
        <w:t>31.12.2018 ]</w:t>
      </w:r>
      <w:proofErr w:type="gramEnd"/>
    </w:p>
    <w:p w14:paraId="07313A81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Geißner, Ursula (1997): „So ist es nicht gemeint – Fachjargon der Pflegenden“. In: Zegelin, Angelika (Hg.): Sprache und Pflege. Berlin/Wiesbaden: Ullstein Mosby, S. 105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110.</w:t>
      </w:r>
    </w:p>
    <w:p w14:paraId="069E2AF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Gibbons, Pauline (2002): Scaffolding language, scaffolding </w:t>
      </w:r>
      <w:proofErr w:type="gramStart"/>
      <w:r w:rsidRPr="00FD17A7">
        <w:rPr>
          <w:sz w:val="22"/>
          <w:szCs w:val="22"/>
          <w:lang w:val="en-US"/>
        </w:rPr>
        <w:t>learning :</w:t>
      </w:r>
      <w:proofErr w:type="gramEnd"/>
      <w:r w:rsidRPr="00FD17A7">
        <w:rPr>
          <w:sz w:val="22"/>
          <w:szCs w:val="22"/>
          <w:lang w:val="en-US"/>
        </w:rPr>
        <w:t xml:space="preserve"> teaching second language learners in the mainstream classroom. Portsmouth: Heinemann.</w:t>
      </w:r>
    </w:p>
    <w:p w14:paraId="7CE37090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Goffman, Erving (1976): Replies and responses. In: Language in Society 5, 257</w:t>
      </w:r>
      <w:r w:rsidRPr="00041527">
        <w:rPr>
          <w:color w:val="FF0000"/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313.</w:t>
      </w:r>
    </w:p>
    <w:p w14:paraId="3C6249E9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Goffman, Erving (1981): </w:t>
      </w:r>
      <w:r w:rsidRPr="00041527">
        <w:rPr>
          <w:color w:val="FF0000"/>
          <w:sz w:val="22"/>
          <w:szCs w:val="22"/>
          <w:lang w:val="en-US"/>
        </w:rPr>
        <w:t>„</w:t>
      </w:r>
      <w:r w:rsidRPr="00FD17A7">
        <w:rPr>
          <w:sz w:val="22"/>
          <w:szCs w:val="22"/>
          <w:lang w:val="en-US"/>
        </w:rPr>
        <w:t>Footing.</w:t>
      </w:r>
      <w:r w:rsidRPr="00FD17A7">
        <w:rPr>
          <w:color w:val="FF0000"/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 In: Goffman, Erving (Hg.): Forms of Talk. </w:t>
      </w:r>
      <w:r w:rsidRPr="00FD17A7">
        <w:rPr>
          <w:sz w:val="22"/>
          <w:szCs w:val="22"/>
        </w:rPr>
        <w:t>Philadelphia: Univ. of Pennsylvania Press, 124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159.</w:t>
      </w:r>
    </w:p>
    <w:p w14:paraId="21BA4464" w14:textId="77777777" w:rsidR="00D77209" w:rsidRPr="00C95EA6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D59A0">
        <w:rPr>
          <w:sz w:val="22"/>
          <w:szCs w:val="22"/>
        </w:rPr>
        <w:t>Gogolin, Ingrid (2006): Bilingualität und die Bildungssprache in der Schule. In: Mecheril, Paul</w:t>
      </w:r>
      <w:r>
        <w:rPr>
          <w:sz w:val="22"/>
          <w:szCs w:val="22"/>
        </w:rPr>
        <w:t xml:space="preserve"> /</w:t>
      </w:r>
      <w:r w:rsidRPr="000D59A0">
        <w:rPr>
          <w:sz w:val="22"/>
          <w:szCs w:val="22"/>
        </w:rPr>
        <w:t xml:space="preserve"> Quehl, Thomas (Hg.): Die Macht der Sprachen: Englische Perspektiven auf die mehrsprachige Schule. </w:t>
      </w:r>
      <w:r w:rsidRPr="00C95EA6">
        <w:rPr>
          <w:sz w:val="22"/>
          <w:szCs w:val="22"/>
        </w:rPr>
        <w:t>Münster: Waxmann, 79–85.</w:t>
      </w:r>
    </w:p>
    <w:p w14:paraId="01DE7484" w14:textId="06C1AB9B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Gogolin, Ingrid (2009a): „Über (sprachliche) Bildung zum Beruf: Sind bessere Berufsbildungschancen für junge Menschen mit Migrationshintergrund auch in Deutschland möglich?“. In: Kimmelmann, Nicole (Hg.): Berufliche Bildung in der Einwanderungsgesellschaft: Diversity als Herausforderung für Organisationen, Lehrkräfte und Ausbildende. </w:t>
      </w:r>
      <w:r w:rsidR="001F3D29">
        <w:rPr>
          <w:sz w:val="22"/>
          <w:szCs w:val="22"/>
        </w:rPr>
        <w:t>Aache: Shaker</w:t>
      </w:r>
      <w:r w:rsidRPr="00FD17A7">
        <w:rPr>
          <w:sz w:val="22"/>
          <w:szCs w:val="22"/>
        </w:rPr>
        <w:t>, 54</w:t>
      </w:r>
      <w:r w:rsidRPr="001F3D29">
        <w:rPr>
          <w:sz w:val="22"/>
          <w:szCs w:val="22"/>
        </w:rPr>
        <w:t>–</w:t>
      </w:r>
      <w:r w:rsidRPr="00FD17A7">
        <w:rPr>
          <w:sz w:val="22"/>
          <w:szCs w:val="22"/>
        </w:rPr>
        <w:t>65</w:t>
      </w:r>
      <w:r w:rsidR="001F3D29">
        <w:rPr>
          <w:sz w:val="22"/>
          <w:szCs w:val="22"/>
        </w:rPr>
        <w:t>.</w:t>
      </w:r>
    </w:p>
    <w:p w14:paraId="4E28AAAB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Gogolin, Ingrid (2009b): „Zweisprachigkeit und die Entwicklung bildungssprachlicher Fähigkeiten“. In: Gogolin, Ingrid / Neumann, Ursula (Hgg.): Streitfall Zweisprachigkeit – The Bilingualism Controversy. Wiesbaden: VS Verlag für Sozialwissenschaften, </w:t>
      </w:r>
      <w:r w:rsidRPr="001F3D29">
        <w:rPr>
          <w:sz w:val="22"/>
          <w:szCs w:val="22"/>
        </w:rPr>
        <w:t>263–280.</w:t>
      </w:r>
    </w:p>
    <w:p w14:paraId="09283D3D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Gogolin, Ingrid / Duarte, Joana (2016): Bildungssprache. In: Kilian, Jörg / Brouër, Birgit / Lüttenberg, Diana (Hgg.): Sprache in der Bildung. Berlin/Boston: de Gruyter. 478–499.</w:t>
      </w:r>
    </w:p>
    <w:p w14:paraId="67C212D7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Gogolin, Ingrid / Lange, Imke (2011): „Bildungssprache und Durchgängige Sprachbildung.“ In: Fürstenau, Sara / Gomolla, Mechtild (Hgg.): Migration und schulischer Wandel: Mehrsprachigkeit. Wiesbaden: VS Verlag für Sozialwissenschaften, 107–127.</w:t>
      </w:r>
    </w:p>
    <w:p w14:paraId="1B59BF77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 xml:space="preserve">Gogolin, Ingrid / Roth, Hans-Joachim / Schwarz, Inga (2004): „Sprachstandsanalysen“. In: Gogolin, Ingrid / Kaiser, </w:t>
      </w:r>
      <w:r w:rsidRPr="001F3D29">
        <w:rPr>
          <w:rFonts w:ascii="Arial" w:eastAsia="Arial" w:hAnsi="Arial" w:cs="Arial"/>
          <w:sz w:val="22"/>
          <w:szCs w:val="22"/>
        </w:rPr>
        <w:t>Gabriele / Roth, Hans-Joachim / Deseniss, Astrid / Hawighorst, Britta / Schwarz, Inga</w:t>
      </w:r>
      <w:r w:rsidRPr="001F3D29">
        <w:rPr>
          <w:sz w:val="22"/>
          <w:szCs w:val="22"/>
        </w:rPr>
        <w:t>: Mathematiklernen im Kontext sprachlich-kultureller Diversität. Forschungsbericht an die DFG. Hamburg: Universität Hamburg, 38–102.</w:t>
      </w:r>
    </w:p>
    <w:p w14:paraId="5D12E749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Gogolin, Ingrid / Schwarz, Inga (2004): „’Mathematische Literalität’ in sprachlich-kulturell heterogenen Schulklassen“. In: Zeitschrift für Pädagogik 50/6, 835–848.</w:t>
      </w:r>
    </w:p>
    <w:p w14:paraId="393FB80F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 xml:space="preserve">Gohl, Christine (2002): Retrospektive Markierung von Begründungen. Interaction </w:t>
      </w:r>
      <w:r w:rsidRPr="00FD17A7">
        <w:rPr>
          <w:sz w:val="22"/>
          <w:szCs w:val="22"/>
        </w:rPr>
        <w:t>and Linguistic Structures 30.</w:t>
      </w:r>
    </w:p>
    <w:p w14:paraId="5C84D770" w14:textId="77777777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Gohl, Christine (2006): Begründen im Gespräch: Eine Untersuchung sprachlicher Praktiken zur Realisierung von Begründungen im gesprochenen Deutsch. </w:t>
      </w:r>
      <w:r w:rsidRPr="00FD17A7">
        <w:rPr>
          <w:sz w:val="22"/>
          <w:szCs w:val="22"/>
          <w:lang w:val="en-US"/>
        </w:rPr>
        <w:t>Tübingen: Niemeyer.</w:t>
      </w:r>
    </w:p>
    <w:p w14:paraId="6F49C22B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lastRenderedPageBreak/>
        <w:t xml:space="preserve">Goldberg, Robert W. / Young, Kevin R. (2015): </w:t>
      </w:r>
      <w:r w:rsidRPr="00041527">
        <w:rPr>
          <w:color w:val="FF0000"/>
          <w:sz w:val="22"/>
          <w:szCs w:val="22"/>
          <w:lang w:val="en-US"/>
        </w:rPr>
        <w:t>„</w:t>
      </w:r>
      <w:r w:rsidRPr="00FD17A7">
        <w:rPr>
          <w:sz w:val="22"/>
          <w:szCs w:val="22"/>
          <w:lang w:val="en-US"/>
        </w:rPr>
        <w:t>Oral Case Examinations for Assessing Intern Competence”. In: Training and Education in Professional Psychology In the public domain 9/3, 242–247.</w:t>
      </w:r>
    </w:p>
    <w:p w14:paraId="7BAAEDB1" w14:textId="0E71734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Görres, Stefan (2006): Bundesweite Erhebung der Ausbildungsstrukturen an Altenpflegeschulen (BEA): Höhere Qualität und Attraktivität der neuen Altenpflegeausbildung wird erwartet: Zusammenfassung der Ergebnisse der BEA-Studie. Bremen. [</w:t>
      </w:r>
      <w:r w:rsidR="00B80DCA">
        <w:rPr>
          <w:sz w:val="22"/>
          <w:szCs w:val="22"/>
        </w:rPr>
        <w:t xml:space="preserve">Online verfügbar unter: </w:t>
      </w:r>
      <w:r w:rsidR="00B80DCA" w:rsidRPr="00B80DCA">
        <w:rPr>
          <w:sz w:val="22"/>
          <w:szCs w:val="22"/>
        </w:rPr>
        <w:t>https://www.bmfsfj.de/blob/78950/f0ef48cd23a82f11ce59ab11cb4c3a0b/bea-studie-zusammenfassung-data.pdf</w:t>
      </w:r>
      <w:r w:rsidR="00B80DCA">
        <w:rPr>
          <w:sz w:val="22"/>
          <w:szCs w:val="22"/>
        </w:rPr>
        <w:t>. Zuletzt zugegriffen am: 04. September 2019]</w:t>
      </w:r>
    </w:p>
    <w:p w14:paraId="676DAC1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Grabowski, Joachim (2005): Der Schriftlichkeitsüberlegenheitseffekt: Sprachproduktionsprozesse bei der verbalen Wissensdiagnose. In: Zeitschrift für Psychologie, 213/4, 193–204.</w:t>
      </w:r>
    </w:p>
    <w:p w14:paraId="756FD3E1" w14:textId="77777777" w:rsidR="00D77209" w:rsidRPr="001F3D29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>Graefen (</w:t>
      </w:r>
      <w:r w:rsidRPr="001F3D29">
        <w:rPr>
          <w:sz w:val="22"/>
          <w:szCs w:val="22"/>
          <w:vertAlign w:val="superscript"/>
        </w:rPr>
        <w:t>2</w:t>
      </w:r>
      <w:r w:rsidRPr="001F3D29">
        <w:rPr>
          <w:sz w:val="22"/>
          <w:szCs w:val="22"/>
        </w:rPr>
        <w:t>2003): „Argumentieren und Schreiben: Konnektoren als Spuren des Denkens.“ In: Perrin, Daniel / Böttcher, Ingrid / Kruse, Otto / Wrobel, Arne (Hgg.): Schreiben: Von intuitiven zu professionellen Schreibstrategien. Opladen: Westdeutscher Verlag, 63–81.</w:t>
      </w:r>
    </w:p>
    <w:p w14:paraId="5E2063A9" w14:textId="77777777" w:rsidR="00D77209" w:rsidRPr="001F3D29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>Graefen, Gabriele (2000): „Eine streitbare Partikel: doch.“ In: Freudenberg-Findeisen (Hg.): Ausdrucksgrammatik versus Inhaltsgrammatik: Linguistische und didaktische Aspekte der Grammatik. Festschrift für Joachim Buscha. München: iudicium, 111–128.</w:t>
      </w:r>
    </w:p>
    <w:p w14:paraId="1B9C2D3A" w14:textId="77777777" w:rsidR="00D77209" w:rsidRPr="001F3D29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 xml:space="preserve">Graefen, Gabriele / Moll, Melanie (2007): „Das Handlungsmuster </w:t>
      </w:r>
      <w:r w:rsidRPr="001F3D29">
        <w:rPr>
          <w:i/>
          <w:iCs/>
          <w:sz w:val="22"/>
          <w:szCs w:val="22"/>
        </w:rPr>
        <w:t>Begründen</w:t>
      </w:r>
      <w:r w:rsidRPr="001F3D29">
        <w:rPr>
          <w:sz w:val="22"/>
          <w:szCs w:val="22"/>
        </w:rPr>
        <w:t>: Wege zum Unterricht ‚Deutsch als Wissenschaftssprache’.“ In: Redder, Angelika (Hg.) Diskurse und Texte: Konrad Ehlich zum 65. Geburtstag. Tübingen: Stauffenburg, 491–502.</w:t>
      </w:r>
    </w:p>
    <w:p w14:paraId="517FD3F3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Granato, Mona (2009): „Perspektiven und Potenziale: Junge Menschen mit Migrationshintergrund in der beruflichen Ausbildung“. In: Kimmelmann, Nicole (Hg.): Berufliche Bildung in der Einwanderungsgesellschaft: Diversity als Herausforderung für Organisationen, Lehrkräfte und Auszubildende. Aachen: Shaker Verlag, 17–35. [= Texte zur Wirtschaftspädagogik und Personalentwicklung 2]</w:t>
      </w:r>
    </w:p>
    <w:p w14:paraId="2FF2EEDD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Granato, Mona / Münk, Dieter / Weiß, Reinhold (2011): „Berufsbildungsforschung in der Einwanderungsgesellschaft: Entwicklung und Perspektiven.“ In: Granato, Mona / Münk, Dieter / Weiß, Reinhold (Hgg.): Migration als Chance: Ein Beitrag der beruflichen Bildung. Bielefeld: Bertelsmann, 9–35.</w:t>
      </w:r>
    </w:p>
    <w:p w14:paraId="15C2691B" w14:textId="77777777" w:rsidR="00D77209" w:rsidRPr="001F3D29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1F3D29">
        <w:rPr>
          <w:sz w:val="22"/>
          <w:szCs w:val="22"/>
        </w:rPr>
        <w:t xml:space="preserve">Granato, Mona / Settelmeyer, Anke (2017): Berufliche Ausbildung von Jugendlichem mit und ohne Migrationshintergrund: die Bedeutung von Sprache beim Zugang zu und in beruflicher Ausbildung. In: Terrasi, Haufe, Elisabetta / Börsel, Anke (Hgg.): Sprache und Sprachbildung in der beruflichen Bildung. </w:t>
      </w:r>
      <w:r w:rsidRPr="001F3D29">
        <w:rPr>
          <w:sz w:val="22"/>
          <w:szCs w:val="22"/>
          <w:lang w:val="en-US"/>
        </w:rPr>
        <w:t>Münster / New York: Waxmann, 29–56.</w:t>
      </w:r>
    </w:p>
    <w:p w14:paraId="5E46FBF6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Green, Eugene W. / Evans, Lloyd R. / Ingersoll, R.W. (1967): </w:t>
      </w:r>
      <w:r w:rsidRPr="00041527">
        <w:rPr>
          <w:color w:val="FF0000"/>
          <w:sz w:val="22"/>
          <w:szCs w:val="22"/>
          <w:lang w:val="en-US"/>
        </w:rPr>
        <w:t>„</w:t>
      </w:r>
      <w:r w:rsidRPr="00FD17A7">
        <w:rPr>
          <w:sz w:val="22"/>
          <w:szCs w:val="22"/>
          <w:lang w:val="en-US"/>
        </w:rPr>
        <w:t>The reactions of students in the oral examination”. In: Journal of Medical Education 42, 345–349.</w:t>
      </w:r>
    </w:p>
    <w:p w14:paraId="643CED53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Grice, Herbert Paul (1975): </w:t>
      </w:r>
      <w:r w:rsidRPr="00041527">
        <w:rPr>
          <w:color w:val="FF0000"/>
          <w:sz w:val="22"/>
          <w:szCs w:val="22"/>
          <w:lang w:val="en-US"/>
        </w:rPr>
        <w:t>„</w:t>
      </w:r>
      <w:r w:rsidRPr="00FD17A7">
        <w:rPr>
          <w:sz w:val="22"/>
          <w:szCs w:val="22"/>
          <w:lang w:val="en-US"/>
        </w:rPr>
        <w:t>Logic and Conversation.</w:t>
      </w:r>
      <w:r w:rsidRPr="00FD17A7">
        <w:rPr>
          <w:color w:val="FF0000"/>
          <w:sz w:val="22"/>
          <w:szCs w:val="22"/>
          <w:lang w:val="en-US"/>
        </w:rPr>
        <w:t>”</w:t>
      </w:r>
      <w:r w:rsidRPr="00FD17A7">
        <w:rPr>
          <w:sz w:val="22"/>
          <w:szCs w:val="22"/>
          <w:lang w:val="en-US"/>
        </w:rPr>
        <w:t xml:space="preserve"> In: Peter Cole, Peter / Morgan, Jerry L. (Hgg.): Syntax and Semantics: Speech Acts. </w:t>
      </w:r>
      <w:r w:rsidRPr="00FD17A7">
        <w:rPr>
          <w:sz w:val="22"/>
          <w:szCs w:val="22"/>
        </w:rPr>
        <w:t>New York: Academic Press, 41–58.</w:t>
      </w:r>
    </w:p>
    <w:p w14:paraId="106964A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Grießhaber, Wilhelm (1987): Authentisches und zitierendes Handeln. Band 1: Einstellungsgespräche. Tübingen: Narr.</w:t>
      </w:r>
    </w:p>
    <w:p w14:paraId="3646B91A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Grießhaber, Wilhelm (2010): „(Fach-)Sprache im zweitsprachlichen Fachunterricht“. In: Ahrenholz, Bernt (Hg.): Fachunterricht und Deutsch als Zweitsprache. Tübingen: Narr, 37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53.</w:t>
      </w:r>
    </w:p>
    <w:p w14:paraId="5237E5E6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Grigoviera, Ioulia (2015): „Widerspruchskommunikation in mehrsprachig-interkulturellen Elternsprechtagsgesprächen.“ In: Hauser, Stefan / Mundwiler, Vera (Hgg.): Sprachliche Interaktion in schulischen Sprechstundengesprächen. Bern: hep, 99–124.</w:t>
      </w:r>
    </w:p>
    <w:p w14:paraId="457B7F06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lastRenderedPageBreak/>
        <w:t>Grimm, Lea (2006): Vom Schulbuchtext zu Lernertext. Möglichkeiten der Textreproduktion zur individuellen Prüfungsvorbereitung am Beispiel der Epochenkurzdarstellung. In: Praxis Deutsch 197, 47–53.</w:t>
      </w:r>
    </w:p>
    <w:p w14:paraId="2DC4D42F" w14:textId="6CD39603" w:rsidR="00D77209" w:rsidRPr="001F3D2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>Groeben, Norbert (1982)</w:t>
      </w:r>
      <w:r w:rsidR="004A3C45">
        <w:rPr>
          <w:sz w:val="22"/>
          <w:szCs w:val="22"/>
        </w:rPr>
        <w:t>:</w:t>
      </w:r>
      <w:r w:rsidRPr="001F3D29">
        <w:rPr>
          <w:sz w:val="22"/>
          <w:szCs w:val="22"/>
        </w:rPr>
        <w:t xml:space="preserve"> Leserpsychologie: Textverständnis – Textverständlichkeit. Münster: Aschendorff.</w:t>
      </w:r>
    </w:p>
    <w:p w14:paraId="730CE218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Groß, Alexandra / Harren, Inga (2016): „Einleitung: Wissen in institutioneller Interaktion.” In: Groß, Alexandra / Harren, Inga (Hrsg.): Wissen in institutioneller Interaktion. Frankfurt am Main: Lang, 7–26.</w:t>
      </w:r>
    </w:p>
    <w:p w14:paraId="504A9673" w14:textId="77777777" w:rsidR="00D77209" w:rsidRPr="001F3D29" w:rsidRDefault="00D77209" w:rsidP="1A8CF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>Grundler, Elke (2006): „Zur Rolle des Engagements in Schülerdiskussionen.“ In: Argumentieren in Schule und Hochschule: Interdisziplinäre Studien. Tübingen: Stauffenburg, 77–95. [= Stauffenburg-Linguistik 42]</w:t>
      </w:r>
    </w:p>
    <w:p w14:paraId="587A8AA0" w14:textId="77777777" w:rsidR="00D77209" w:rsidRPr="001F3D29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>Grundler, Elke (2009): „Argumentieren lernen – die Bedeutung der Lexik.“ In: Krelle, Michael / Spiegel, Carmen (Hgg.): Sprechen und Kommunizieren: Entwicklungsperspektiven, Diagnosemöglichkeiten und Lernszenarien in Deutschunterricht und Deutschdidaktik. Baltmannsweiler: Schneider, 82–97.</w:t>
      </w:r>
    </w:p>
    <w:p w14:paraId="7024F596" w14:textId="77777777" w:rsidR="00D77209" w:rsidRPr="001F3D29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>Grundler, Elke (2011): Kompetent argumentieren: Ein gesprächsanalytisch fundiertes Modell. Tübingen: Stauffenburg.</w:t>
      </w:r>
    </w:p>
    <w:p w14:paraId="54EE770C" w14:textId="77777777" w:rsidR="00D77209" w:rsidRPr="001F3D29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>Grundler, Elke (2015): Interaktive Argumententwicklung in schulischen Argumentationen. In: Mitteilungen des deutschen Germanistenverbands 62/1, 47- 60.</w:t>
      </w:r>
    </w:p>
    <w:p w14:paraId="5B59F56D" w14:textId="77777777" w:rsidR="00D77209" w:rsidRPr="001F3D29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>Grundler, Elke (2017): Interaktive Argumententwicklung trotz Voice Messages. In: Meißner, Iris / Wyss, Eva Lia (Hgg.): Begründen — Erklären — Argumentieren: Konzepte und Modellierungen in der Angewandten Linguistik. Tübingen: Stauffenburg, 123–132.</w:t>
      </w:r>
    </w:p>
    <w:p w14:paraId="25295048" w14:textId="77777777" w:rsidR="00D77209" w:rsidRPr="001F3D29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>Grundler, Elke / Rezat, Sara (2016): Argumentative Themenentfaltung in Schülergesprächen und Schülertexten. In: Behrens, Ulrike / Gätje, Olaf (Hgg.): Mündliches und schriftliches Handeln im Deutschunterricht: wie Themen entfaltet werden. Frankfurt am Main: Lang, 149–168.</w:t>
      </w:r>
    </w:p>
    <w:p w14:paraId="52641058" w14:textId="771ED4C2" w:rsidR="00D77209" w:rsidRPr="001F3D29" w:rsidRDefault="00D77209" w:rsidP="1A8CF0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</w:rPr>
        <w:t>Grundler, Elke / Vogt, Rüdiger</w:t>
      </w:r>
      <w:r w:rsidR="004A3C45">
        <w:rPr>
          <w:sz w:val="22"/>
          <w:szCs w:val="22"/>
        </w:rPr>
        <w:t xml:space="preserve"> (2009)</w:t>
      </w:r>
      <w:r w:rsidRPr="001F3D29">
        <w:rPr>
          <w:sz w:val="22"/>
          <w:szCs w:val="22"/>
        </w:rPr>
        <w:t>: „Diskutieren und Debattieren: Argumentieren in der Schule“. In: Becker-Mrotzek, Michael (Hg.): Mündliche Kommunikation und Gesprächsdidaktik. Baltmannsweiler: Schneider, 487–511.</w:t>
      </w:r>
    </w:p>
    <w:p w14:paraId="63D3D3F6" w14:textId="77777777" w:rsidR="00D77209" w:rsidRPr="00B2129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 xml:space="preserve">Grünhage-Monetti, Matilde (2009): Expertise: Sprachlicher Bedarf von Personen mit Deutsch als Zweitsprache in Betrieben: durchgeführt vom Deutschen Institut für Erwachsenenbildung (DIE) — Leibniz-Zentrum für Lebenslanges Lernen Bonn im Auftrag des Bundesamtes für Migration </w:t>
      </w:r>
      <w:r>
        <w:rPr>
          <w:sz w:val="22"/>
          <w:szCs w:val="22"/>
        </w:rPr>
        <w:t xml:space="preserve">und Flüchtlinge. [Online verfügbar unter: </w:t>
      </w:r>
      <w:r w:rsidRPr="004B346A">
        <w:rPr>
          <w:sz w:val="22"/>
          <w:szCs w:val="22"/>
        </w:rPr>
        <w:t>http://www.bamf.de/SharedDocs/Anlagen/DE/Publikationen/Expertisen/expertise-sprachlicher-bedarf.pdf?__blob=publicationFile</w:t>
      </w:r>
      <w:r>
        <w:rPr>
          <w:sz w:val="22"/>
          <w:szCs w:val="22"/>
        </w:rPr>
        <w:t>, zuletzt eingesehen am: 23.06.2019]</w:t>
      </w:r>
    </w:p>
    <w:p w14:paraId="507775F5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Gruschka, Andreas (2007): Präsentieren geht über Studieren? Wie heute das Präsentieren Schule macht. In: Pädagogische Korrespondenz 37/2007, 18–36.</w:t>
      </w:r>
    </w:p>
    <w:p w14:paraId="11F51FEF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Gruschka, Andreas (2008): Präsentieren als neue Unterrichtsform: die pädagogische Eigenlogik einer Methode. Opladen: Budrich.</w:t>
      </w:r>
    </w:p>
    <w:p w14:paraId="03D6C4D5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Grzella, Markus / Plum, Sabine 2018): Auf fremdem Terrain? Wissenschaftssprachliche Ausdrucksformen in studentischen Referaten. In: Albert, Georg / Diao-Klaeger, Sabine (Hgg.): Mündlicher Sprachgebrauch: zwischen Normorientierung und pragmatischen Spielräumen. Tübingen: Stauffenburg, 25–42.</w:t>
      </w:r>
    </w:p>
    <w:p w14:paraId="66FA3AF0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Guckelsberger, Susanne (2005): Mündliche Referate in universitären Lehrveranstaltungen: diskursanalytische Untersuchungen im Hinblick auf eine wissenschaftsbezogene Qualifizierung von Studierenden. München: iudicium.</w:t>
      </w:r>
    </w:p>
    <w:p w14:paraId="28B3F16A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Guckelsberger, Susanne (2006): Zur kommunikativen Struktur von mündlichen Referaten in universitären Lehrveranstaltungen“. In: Ehlich, Konrad / Heller, Dorothee (Hgg.): Die Wissenschaft und ihre Sprachen. Bern [u.a.]: Lang, 147–173.</w:t>
      </w:r>
    </w:p>
    <w:p w14:paraId="1A413C63" w14:textId="471DC2F1" w:rsidR="00D77209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Gülich, Elisabeth / Mondada, Lorenza (2008): Konversationsanalyse: eine Einführung am Beispiel des Französischen. Unter Mitarbeit von Ingrid Furchner. Tübingen: Niemeyer.</w:t>
      </w:r>
    </w:p>
    <w:p w14:paraId="5BCC80C0" w14:textId="429F7AA7" w:rsidR="00BB5DBF" w:rsidRPr="0057421F" w:rsidRDefault="00BB5DBF" w:rsidP="00BB5DBF">
      <w:pPr>
        <w:spacing w:before="120" w:after="120"/>
        <w:ind w:left="709" w:hanging="709"/>
        <w:jc w:val="both"/>
        <w:rPr>
          <w:sz w:val="22"/>
          <w:szCs w:val="22"/>
        </w:rPr>
      </w:pPr>
      <w:r w:rsidRPr="0057421F">
        <w:rPr>
          <w:sz w:val="22"/>
          <w:szCs w:val="22"/>
        </w:rPr>
        <w:t>Gumperz, John J. (1982): Discourse Strategies. Cambridge: Cambridge University</w:t>
      </w:r>
      <w:r w:rsidR="00A679EA" w:rsidRPr="0057421F">
        <w:rPr>
          <w:sz w:val="22"/>
          <w:szCs w:val="22"/>
        </w:rPr>
        <w:t xml:space="preserve"> </w:t>
      </w:r>
      <w:r w:rsidRPr="00BB5DBF">
        <w:rPr>
          <w:sz w:val="22"/>
          <w:szCs w:val="22"/>
        </w:rPr>
        <w:t>Press.</w:t>
      </w:r>
    </w:p>
    <w:p w14:paraId="53B66360" w14:textId="0605F474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Günth</w:t>
      </w:r>
      <w:r w:rsidR="00ED56D2">
        <w:rPr>
          <w:sz w:val="22"/>
          <w:szCs w:val="22"/>
        </w:rPr>
        <w:t>n</w:t>
      </w:r>
      <w:r w:rsidRPr="00FD17A7">
        <w:rPr>
          <w:sz w:val="22"/>
          <w:szCs w:val="22"/>
        </w:rPr>
        <w:t>er, Susanne (2002): Formen der Stilisierung und Ästhetisierung in der Redewiedergabe. In: Gesprächsforschung – Online-Zeitschrift zur verbalen Interaktion 3/2002, 59–80. Online verfügbar: www.gespraechsforschung—ozs.de.</w:t>
      </w:r>
    </w:p>
    <w:p w14:paraId="170F49AC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Günthner, Susanne (2000): Vorwurfsaktivitäten in der Alltagsinteraktion: grammatische, prosodische, rhetorisch-stilistische und interaktive Verfahren bei der Konstitution kommunikativer Muster und Gattungen. Tübingen: Niemeyer.</w:t>
      </w:r>
    </w:p>
    <w:p w14:paraId="4089FF43" w14:textId="77777777" w:rsidR="00D77209" w:rsidRPr="001F3D29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Günthner, Susanne (</w:t>
      </w:r>
      <w:r w:rsidRPr="00FD17A7">
        <w:rPr>
          <w:sz w:val="22"/>
          <w:szCs w:val="22"/>
          <w:vertAlign w:val="superscript"/>
        </w:rPr>
        <w:t>3</w:t>
      </w:r>
      <w:r w:rsidRPr="00FD17A7">
        <w:rPr>
          <w:sz w:val="22"/>
          <w:szCs w:val="22"/>
        </w:rPr>
        <w:t xml:space="preserve">2010): „Strategien interkultureller Kommunikation: das Konzept der Kontextualisierung: Kontextualisierungskonventionen und interkulturelle Kommunikation“. In: Hoffman, Ludger (Hg.): Sprachwissenschaft: ein Reader. Berlin / </w:t>
      </w:r>
      <w:r w:rsidRPr="001F3D29">
        <w:rPr>
          <w:sz w:val="22"/>
          <w:szCs w:val="22"/>
        </w:rPr>
        <w:t>New York: de Gruyter, 283–299.</w:t>
      </w:r>
    </w:p>
    <w:p w14:paraId="09127487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 xml:space="preserve">Günthner, Susanne </w:t>
      </w:r>
      <w:r w:rsidRPr="00FD17A7">
        <w:rPr>
          <w:sz w:val="22"/>
          <w:szCs w:val="22"/>
        </w:rPr>
        <w:t xml:space="preserve">/ Knoblauch, Hubert (1994): </w:t>
      </w:r>
      <w:r w:rsidRPr="00FD17A7">
        <w:rPr>
          <w:color w:val="FF0000"/>
          <w:sz w:val="22"/>
          <w:szCs w:val="22"/>
        </w:rPr>
        <w:t>„</w:t>
      </w:r>
      <w:r w:rsidRPr="00FD17A7">
        <w:rPr>
          <w:sz w:val="22"/>
          <w:szCs w:val="22"/>
        </w:rPr>
        <w:t>’Forms are the food of faith’: Gattungen als Muster kommunikativen Handelns“. In: Kölner Zeitschrift für Soziologie und Sozialpsychologie 46/4, 693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723.</w:t>
      </w:r>
    </w:p>
    <w:p w14:paraId="240D0196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Günthner, Susanne / Knoblauch, Hubert (2007): „Wissenschaftliche Diskursgattungen: PowerPoint et al.“. In: Auer, Peter / Baßler, Harald (Hgg.): Reden und Schreiben in der Wissenschaft. Frankfurt / New York: Campus, 53–67.</w:t>
      </w:r>
    </w:p>
    <w:p w14:paraId="2202A738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Günthner, Susanne / König, Katharina (2016): „Kommunikative Gattungen in der Interaktion: Kulturelle und grammatische Praktiken im Gebrauch“. In: Deppermann, Arnulf / Feilke, Helmuth / Linke, Angelika (Hgg.): Sprachliche und kommunikative Praktiken. Institut für deutsche Sprache, Jahrbuch 2015. Berlin/Boston: de Gruyter, 177–203.</w:t>
      </w:r>
    </w:p>
    <w:p w14:paraId="5726B25F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Gürsoy, Erkan / Benholz, Claudia / Renk, Nadine / Prediger, Susanne / Büchter, Andreas (2013): Erlös = Erlösung? — Sprachliche und konzeptuelle Hürden in Prüfungsaufgaben zur Mathematik. In: Deutsch als Zweitsprache 1/2013, 14-24.</w:t>
      </w:r>
    </w:p>
    <w:p w14:paraId="482EB547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Habermas, Jürgen (1977): Umgangssprache, Wissenschaftssprache, Bildungssprache. In: Max-Planck-Gesellschaft: Jahrbuch 1977, 36–51.</w:t>
      </w:r>
    </w:p>
    <w:p w14:paraId="42ED4454" w14:textId="77777777" w:rsidR="00D77209" w:rsidRPr="00FD17A7" w:rsidRDefault="00D77209" w:rsidP="56E1B3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Habermas, Jürgen (</w:t>
      </w:r>
      <w:r w:rsidRPr="00FD17A7">
        <w:rPr>
          <w:sz w:val="22"/>
          <w:szCs w:val="22"/>
          <w:vertAlign w:val="superscript"/>
        </w:rPr>
        <w:t>4</w:t>
      </w:r>
      <w:r w:rsidRPr="00FD17A7">
        <w:rPr>
          <w:sz w:val="22"/>
          <w:szCs w:val="22"/>
        </w:rPr>
        <w:t>1987): Theorie des kommunikativen Handelns. Band 1: Handlungsrationalität und gesellschaftliche Rationalisierung. Frankfurt am Main: Suhrkamp.</w:t>
      </w:r>
    </w:p>
    <w:p w14:paraId="23632BB3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Hagemann, Jörg (2009): Tag questions als Evidenzmarker. Formulierungsdynamik, sequentielle Struktur und Funktionen redezuginterner tags. In: Gesprächsforschung - Online-Zeitschrift zur verbalen Interaktion 10, 145–176.</w:t>
      </w:r>
    </w:p>
    <w:p w14:paraId="2E903C0F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Haider, Barbara (2010): Deutsch in der Gesundheits- und Krankenpflege: eine kritische Sprachbedarfserhebung vor dem Hintergrund der Nostrifikation. </w:t>
      </w:r>
      <w:r w:rsidRPr="00FD17A7">
        <w:rPr>
          <w:sz w:val="22"/>
          <w:szCs w:val="22"/>
          <w:lang w:val="en-US"/>
        </w:rPr>
        <w:t>Wien: Facultas.</w:t>
      </w:r>
    </w:p>
    <w:p w14:paraId="6E5CD09B" w14:textId="2CFB1E5F" w:rsidR="00D77209" w:rsidRPr="0057421F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Halliday, Michael A.</w:t>
      </w:r>
      <w:r w:rsidR="0057421F">
        <w:rPr>
          <w:sz w:val="22"/>
          <w:szCs w:val="22"/>
          <w:lang w:val="en-US"/>
        </w:rPr>
        <w:t xml:space="preserve"> </w:t>
      </w:r>
      <w:r w:rsidRPr="00FD17A7">
        <w:rPr>
          <w:sz w:val="22"/>
          <w:szCs w:val="22"/>
          <w:lang w:val="en-US"/>
        </w:rPr>
        <w:t>K. (</w:t>
      </w:r>
      <w:r w:rsidRPr="00FD17A7">
        <w:rPr>
          <w:sz w:val="22"/>
          <w:szCs w:val="22"/>
          <w:vertAlign w:val="superscript"/>
          <w:lang w:val="en-US"/>
        </w:rPr>
        <w:t>3</w:t>
      </w:r>
      <w:r w:rsidRPr="00FD17A7">
        <w:rPr>
          <w:sz w:val="22"/>
          <w:szCs w:val="22"/>
          <w:lang w:val="en-US"/>
        </w:rPr>
        <w:t>2004</w:t>
      </w:r>
      <w:r w:rsidR="0057421F">
        <w:rPr>
          <w:sz w:val="22"/>
          <w:szCs w:val="22"/>
          <w:lang w:val="en-US"/>
        </w:rPr>
        <w:t>/1994</w:t>
      </w:r>
      <w:r w:rsidRPr="00FD17A7">
        <w:rPr>
          <w:sz w:val="22"/>
          <w:szCs w:val="22"/>
          <w:lang w:val="en-US"/>
        </w:rPr>
        <w:t xml:space="preserve">): An introduction to functional grammar. </w:t>
      </w:r>
      <w:r w:rsidRPr="0057421F">
        <w:rPr>
          <w:sz w:val="22"/>
          <w:szCs w:val="22"/>
          <w:lang w:val="en-US"/>
        </w:rPr>
        <w:t>London: Edward Arnold.</w:t>
      </w:r>
    </w:p>
    <w:p w14:paraId="2FB03565" w14:textId="22378458" w:rsidR="0057421F" w:rsidRPr="0057421F" w:rsidRDefault="0057421F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57421F">
        <w:rPr>
          <w:sz w:val="22"/>
          <w:szCs w:val="22"/>
          <w:lang w:val="en-US"/>
        </w:rPr>
        <w:t>Halliday, Michael A.</w:t>
      </w:r>
      <w:r>
        <w:rPr>
          <w:sz w:val="22"/>
          <w:szCs w:val="22"/>
          <w:lang w:val="en-US"/>
        </w:rPr>
        <w:t xml:space="preserve"> </w:t>
      </w:r>
      <w:r w:rsidRPr="0057421F">
        <w:rPr>
          <w:sz w:val="22"/>
          <w:szCs w:val="22"/>
          <w:lang w:val="en-US"/>
        </w:rPr>
        <w:t>K. (1989)</w:t>
      </w:r>
      <w:r>
        <w:rPr>
          <w:sz w:val="22"/>
          <w:szCs w:val="22"/>
          <w:lang w:val="en-US"/>
        </w:rPr>
        <w:t xml:space="preserve">: Things and relations: regrammaticising experience as technical knowledge. </w:t>
      </w:r>
      <w:r w:rsidR="00990F96">
        <w:rPr>
          <w:sz w:val="22"/>
          <w:szCs w:val="22"/>
          <w:lang w:val="en-US"/>
        </w:rPr>
        <w:t xml:space="preserve">In: </w:t>
      </w:r>
      <w:r>
        <w:rPr>
          <w:sz w:val="22"/>
          <w:szCs w:val="22"/>
          <w:lang w:val="en-US"/>
        </w:rPr>
        <w:t xml:space="preserve">Martin, Jonathan R. / Veel, Robert (Hgg.): </w:t>
      </w:r>
      <w:r w:rsidRPr="0057421F">
        <w:rPr>
          <w:sz w:val="22"/>
          <w:szCs w:val="22"/>
          <w:lang w:val="en-US"/>
        </w:rPr>
        <w:t>Reading science: critical and functional perspectives on discourses of science.</w:t>
      </w:r>
      <w:r>
        <w:rPr>
          <w:sz w:val="22"/>
          <w:szCs w:val="22"/>
          <w:lang w:val="en-US"/>
        </w:rPr>
        <w:t xml:space="preserve"> London: Routledge, 185–235.</w:t>
      </w:r>
    </w:p>
    <w:p w14:paraId="79BBBD3F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Hanna, Ortrun (2002): Wissensvermittlung durch Sprache und Bild: sprachliche Strukturen in der ingenieurwissenschaftlichen Hochschulkommunikation. Frankfurt am Main [u.a.</w:t>
      </w:r>
      <w:proofErr w:type="gramStart"/>
      <w:r>
        <w:rPr>
          <w:sz w:val="22"/>
          <w:szCs w:val="22"/>
        </w:rPr>
        <w:t>]:Lang</w:t>
      </w:r>
      <w:proofErr w:type="gramEnd"/>
      <w:r>
        <w:rPr>
          <w:sz w:val="22"/>
          <w:szCs w:val="22"/>
        </w:rPr>
        <w:t>.</w:t>
      </w:r>
    </w:p>
    <w:p w14:paraId="32580C4E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Hanna, Ortrun / Liedke, Martina (1994): </w:t>
      </w:r>
      <w:r w:rsidRPr="00FD17A7">
        <w:rPr>
          <w:color w:val="FF0000"/>
          <w:sz w:val="22"/>
          <w:szCs w:val="22"/>
        </w:rPr>
        <w:t>„</w:t>
      </w:r>
      <w:r w:rsidRPr="00FD17A7">
        <w:rPr>
          <w:sz w:val="22"/>
          <w:szCs w:val="22"/>
        </w:rPr>
        <w:t>Textrezeption zum Zwecke der Reproduktion: der Handlungszusammenhang von Rezeption und Weiterverarbeitung am Beispiel fremdsprachlicher Textwiedergaben.</w:t>
      </w:r>
      <w:r w:rsidRPr="00FD17A7">
        <w:rPr>
          <w:color w:val="FF0000"/>
          <w:sz w:val="22"/>
          <w:szCs w:val="22"/>
        </w:rPr>
        <w:t>”</w:t>
      </w:r>
      <w:r w:rsidRPr="00FD17A7">
        <w:rPr>
          <w:sz w:val="22"/>
          <w:szCs w:val="22"/>
        </w:rPr>
        <w:t xml:space="preserve"> In: Brünner, Gisela / Graefen, Gabriele (Hgg.): Texte und Diskurse: Methoden und Forschungsergebnisse der Funktionalen Pragmatik. Opladen: Westdeutscher Verlag, 386</w:t>
      </w:r>
      <w:r w:rsidRPr="00FD17A7">
        <w:rPr>
          <w:color w:val="FF0000"/>
          <w:sz w:val="22"/>
          <w:szCs w:val="22"/>
        </w:rPr>
        <w:t>–</w:t>
      </w:r>
      <w:r w:rsidRPr="00FD17A7">
        <w:rPr>
          <w:sz w:val="22"/>
          <w:szCs w:val="22"/>
        </w:rPr>
        <w:t>411.</w:t>
      </w:r>
    </w:p>
    <w:p w14:paraId="76DCCDE5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Hannken-Illjes, Kati (2018): Argumentation: Einführung in die Theorie und Analyse der Argumentation. Tübingen: Narr.</w:t>
      </w:r>
    </w:p>
    <w:p w14:paraId="0FD3C7ED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Harren, Inga (2009a): Schülererklärungen im Unterrichtsgespräch des Biologieunterrichts. In: Spreckels, Janet (Hg.): Erklären im Kontext: Neue Perspektiven aus der Gesprächs- und Unterrichtsforschung. Baltmannsweiler: Schneider Verlag Hohengehren, 81–93.</w:t>
      </w:r>
    </w:p>
    <w:p w14:paraId="4AA97AC8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Harren, Inga (2009b): Die Verbalisierung komplexer Zusammenhänge im Unterrichtsgespräch. In: In: Krelle, Michael / Spiegel, Carmen (Hgg.): Sprechen und Kommunizieren: Entwicklungsperspektiven, Diagnosemöglichkeiten und Lernszenarien. Baltmannsweiler: Schneider Verlag Hohengehren, 220–242.</w:t>
      </w:r>
    </w:p>
    <w:p w14:paraId="62D82086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Harren, Inga (2009c): Formen von Begriffsarbeit — wie im Unterrichtsgespräch Inhalte und Fachtermini verknüpft werden. In: Vogt, Rüdiger (Hg.): Erklären: gesprächsanalytische und fachdidaktische Perspektiven. Tübingen: Stauffenburg, 151–168.</w:t>
      </w:r>
    </w:p>
    <w:p w14:paraId="186494AA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Harren, Inga (2015): Fachliche Inhalte sprachlich ausdrücken lernen: Sprachliche Hürden und interaktive Vermittlungsverfahren im Unterrichtsgespräch in der Mittel- und Oberstufe. Mannheim: Verlag für Gesprächsforschung.</w:t>
      </w:r>
    </w:p>
    <w:p w14:paraId="65A80B62" w14:textId="77777777" w:rsidR="00D77209" w:rsidRPr="000F11F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F11F2">
        <w:rPr>
          <w:sz w:val="22"/>
          <w:szCs w:val="22"/>
        </w:rPr>
        <w:t xml:space="preserve">Hartung, Olaf (2016): Konzeptionelles Schreiben im Fachunterricht: Vorschläge zur Parametrisierung von Texthandlungen als eine Möglichkeit von Lernstandsdiagnosen. </w:t>
      </w:r>
      <w:r>
        <w:rPr>
          <w:sz w:val="22"/>
          <w:szCs w:val="22"/>
        </w:rPr>
        <w:t xml:space="preserve">In: </w:t>
      </w:r>
      <w:r w:rsidRPr="000F11F2">
        <w:rPr>
          <w:sz w:val="22"/>
          <w:szCs w:val="22"/>
        </w:rPr>
        <w:t>Tschirner, Erwin / Bärenfänger, Olaf / Möhring, Jupp (Hgg.)</w:t>
      </w:r>
      <w:r>
        <w:rPr>
          <w:sz w:val="22"/>
          <w:szCs w:val="22"/>
        </w:rPr>
        <w:t>:</w:t>
      </w:r>
      <w:r w:rsidRPr="000F11F2">
        <w:rPr>
          <w:sz w:val="22"/>
          <w:szCs w:val="22"/>
        </w:rPr>
        <w:t xml:space="preserve"> Deutsch als fremde Bildungssprache: das Spannungsfeld von Fachwissen, sprachlicher Kompetenz, Diagnostik und Didaktik. Tübingen: Stauffenburg, 179-199.</w:t>
      </w:r>
    </w:p>
    <w:p w14:paraId="7AC98F55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Hausendorf, Heiko / Quasthoff, Uta M. (1996): Sprachentwicklung und Interaktion: eine linguistische Studie zum Erwerb von Diskursfähigkeiten. Opladen: Westdeutscher Verlag.</w:t>
      </w:r>
    </w:p>
    <w:p w14:paraId="218C9CD4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Hauser, Stefan / Kreuz, Judith (2018): Mündliches Argumentieren in der Schule zwischen pragmatischen Spielräumen und didaktischen Normsetzungen. In: Albert, Georg / Diao-Klaeger, Sabine (Hgg.): Mündlicher Sprachgebrauch: zwischen Normorientierung und pragmatischen Spielräumen. Tübingen: Stauffenburg, 179–199.</w:t>
      </w:r>
    </w:p>
    <w:p w14:paraId="2A6928B0" w14:textId="77777777" w:rsidR="00D77209" w:rsidRPr="00ED3C4A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Hauser, Stefan / Luginbühl, Martin (2017): Wenn Kinder argumentieren — Grundlagen und erste Befunde einer Studie zur mündlichen Erklärkompetenz von Schulindern. In: Meißner, Iris / Wyss, Eva Lia (Hgg.): Begründen — Erklären — Argumentieren: Konzepte und Modellierungen in der Angewandten Linguistik. </w:t>
      </w:r>
      <w:r w:rsidRPr="00ED3C4A">
        <w:rPr>
          <w:sz w:val="22"/>
          <w:szCs w:val="22"/>
        </w:rPr>
        <w:t>Tübingen: Stauffenburg, 89–105.</w:t>
      </w:r>
    </w:p>
    <w:p w14:paraId="1F4AC035" w14:textId="40F43249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>Hauser, Stefan / Mundwiler, Vera (H</w:t>
      </w:r>
      <w:r w:rsidR="00ED56D2">
        <w:rPr>
          <w:sz w:val="22"/>
          <w:szCs w:val="22"/>
        </w:rPr>
        <w:t>g</w:t>
      </w:r>
      <w:r w:rsidRPr="00FD17A7">
        <w:rPr>
          <w:sz w:val="22"/>
          <w:szCs w:val="22"/>
        </w:rPr>
        <w:t xml:space="preserve">g.) (2015): Sprachliche Interaktion in schulischen Elterngesprächen. </w:t>
      </w:r>
      <w:r w:rsidRPr="00FD17A7">
        <w:rPr>
          <w:sz w:val="22"/>
          <w:szCs w:val="22"/>
          <w:lang w:val="en-US"/>
        </w:rPr>
        <w:t>Bern: hep.</w:t>
      </w:r>
    </w:p>
    <w:p w14:paraId="11BC63AF" w14:textId="07DD4E23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Havik, Odd Erik (1980)</w:t>
      </w:r>
      <w:r w:rsidR="004A3C45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</w:t>
      </w:r>
      <w:r w:rsidRPr="00041527">
        <w:rPr>
          <w:color w:val="FF0000"/>
          <w:sz w:val="22"/>
          <w:szCs w:val="22"/>
          <w:lang w:val="en-US"/>
        </w:rPr>
        <w:t>„</w:t>
      </w:r>
      <w:r w:rsidRPr="00FD17A7">
        <w:rPr>
          <w:sz w:val="22"/>
          <w:szCs w:val="22"/>
          <w:lang w:val="en-US"/>
        </w:rPr>
        <w:t xml:space="preserve">Two Disciplines of Examiners? The Effect of Professional Background and Level of Experience in Grade-Setting”. </w:t>
      </w:r>
      <w:r w:rsidRPr="00FD17A7">
        <w:rPr>
          <w:sz w:val="22"/>
          <w:szCs w:val="22"/>
        </w:rPr>
        <w:t>In: Scandinavian Journal of Educational Research, 24/3, 121–132.</w:t>
      </w:r>
    </w:p>
    <w:p w14:paraId="0348ED6C" w14:textId="77777777" w:rsidR="00D77209" w:rsidRPr="001F3D29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Hee, Katrin (2012): Polizeivernehmungen von Migranten: eine gesprächsanalytische Studie interkultureller Interaktionen in Institutionen. </w:t>
      </w:r>
      <w:r w:rsidRPr="001F3D29">
        <w:rPr>
          <w:sz w:val="22"/>
          <w:szCs w:val="22"/>
        </w:rPr>
        <w:t>Heidelberg: Universitätsverlag Winter.</w:t>
      </w:r>
    </w:p>
    <w:p w14:paraId="7981E86A" w14:textId="0C11F30B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Hee, Katrin (2017a): Schülerkommunikation zwischen Nähe und Distanz: Entwicklungsaspekte in Plenar- und Gruppenphasen des Geschichtsunterrichts“. In: </w:t>
      </w:r>
      <w:r w:rsidRPr="00FD17A7">
        <w:rPr>
          <w:sz w:val="22"/>
          <w:szCs w:val="22"/>
        </w:rPr>
        <w:lastRenderedPageBreak/>
        <w:t>Ahrenholz, Bernt / Hövelbrinks, Britta / Schmelletin, Claudia (Hgg.): Fachunterricht und Sprache in schulischen Lehr-/Lernprozessen, Tübingen: Narr</w:t>
      </w:r>
      <w:r w:rsidR="00CC4F5E">
        <w:rPr>
          <w:sz w:val="22"/>
          <w:szCs w:val="22"/>
        </w:rPr>
        <w:t xml:space="preserve">, </w:t>
      </w:r>
      <w:r w:rsidR="00CC4F5E" w:rsidRPr="00CC4F5E">
        <w:rPr>
          <w:sz w:val="22"/>
          <w:szCs w:val="22"/>
        </w:rPr>
        <w:t>205-224</w:t>
      </w:r>
      <w:r w:rsidR="00CC4F5E">
        <w:rPr>
          <w:sz w:val="22"/>
          <w:szCs w:val="22"/>
        </w:rPr>
        <w:t>.</w:t>
      </w:r>
    </w:p>
    <w:p w14:paraId="07BE1835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Hee, Katrin (2017b): „Differenzierter Sprachgebrauch von Lernenden in schulischen Interaktionsformen“. In: Bulletin suisse de linguistique appilquée. Numéro special 2017/II, 115–131.</w:t>
      </w:r>
    </w:p>
    <w:p w14:paraId="22B359BC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Hee, Katrin (2018): Schülerinnenkommunikation zwischen Normorientierung und pragmatischen Spielräumen. In: Albert, Georg / Diao-Klaeger, Sabine (Hgg.): Mündlicher Sprachgebrauch: zwischen Normorientierung und pragmatischen Spielräumen. Tübingen: Stauffenburg, 151–177.</w:t>
      </w:r>
    </w:p>
    <w:p w14:paraId="558648C7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Heine, Lena / Domenech, Madeleine / Otto, Lisa / Neumann, Astrid / Krelle, Michael / Leiss, Domenek / Ehmke, Timo / Schwippert, Knut (2018): „Modellierung sprachlicher Anforderungen in Testaufgaben verschiedener Unterrichtsfächer: theoretische und empirische Grundlagen“. In: Zeitschrift für Angewandte Linguistik 68/2018, 69–96.</w:t>
      </w:r>
    </w:p>
    <w:p w14:paraId="1BA2DF13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>Heinemann, Wolfgang (1999): „Schweigen als linguistisches Phänomen.” In: Eggert, Hartmut / Golec, Janusz (Hgg.): „... wortlos der Sprache mächtig“: Schweigen und Sprechen in der Literatur und sprachlicher Kommunikation. In: Stuttgart/Weimar, 301–314.</w:t>
      </w:r>
    </w:p>
    <w:p w14:paraId="52549B24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F3D29">
        <w:rPr>
          <w:sz w:val="22"/>
          <w:szCs w:val="22"/>
        </w:rPr>
        <w:t xml:space="preserve">Heller, Vivien (2012): Kommunikative Erfahrungen von Kindern in Familie und Unterricht: Passungen und Divergenzen. </w:t>
      </w:r>
      <w:r w:rsidRPr="001F3D29">
        <w:rPr>
          <w:sz w:val="22"/>
          <w:szCs w:val="22"/>
          <w:lang w:val="en-US"/>
        </w:rPr>
        <w:t>Tübingen: Stauffenburg</w:t>
      </w:r>
      <w:r w:rsidRPr="00FD17A7">
        <w:rPr>
          <w:sz w:val="22"/>
          <w:szCs w:val="22"/>
          <w:lang w:val="en-US"/>
        </w:rPr>
        <w:t>.</w:t>
      </w:r>
    </w:p>
    <w:p w14:paraId="12D0999C" w14:textId="77777777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Heller, Vivien (2015): Academic discourse practices in action: Invoking discursive norms in mathematics and language lessons. In: Linguistics and Education 31, 187–206.</w:t>
      </w:r>
    </w:p>
    <w:p w14:paraId="40980054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  <w:lang w:val="en-US"/>
        </w:rPr>
        <w:t xml:space="preserve">Heller, Vivien (2016) Meanings at hand: Coordinating semiotic resources in explaining mathematical terms in classroom discourse. </w:t>
      </w:r>
      <w:r w:rsidRPr="004B6291">
        <w:rPr>
          <w:sz w:val="22"/>
          <w:szCs w:val="22"/>
        </w:rPr>
        <w:t>In: Classroom Discourse, 7/3, 253-275.</w:t>
      </w:r>
    </w:p>
    <w:p w14:paraId="225178D3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Heller, Vivien / Krah, Antje (2015): Wie Eltern und Kinder argumentieren: Interaktionsmuster und ihr erwerbssupportives Potenzial im längsschnittlichen Vergleich. In: Mitteilungen des deutschen Germanistenverbands 62/1, 5–20.</w:t>
      </w:r>
    </w:p>
    <w:p w14:paraId="2A94F61E" w14:textId="77777777" w:rsidR="00D77209" w:rsidRPr="00FD17A7" w:rsidRDefault="00D77209" w:rsidP="00C15519">
      <w:pPr>
        <w:spacing w:before="120" w:after="120"/>
        <w:ind w:left="709" w:hanging="709"/>
        <w:jc w:val="both"/>
        <w:rPr>
          <w:sz w:val="22"/>
          <w:szCs w:val="22"/>
        </w:rPr>
      </w:pPr>
      <w:r w:rsidRPr="00ED3C4A">
        <w:rPr>
          <w:sz w:val="22"/>
          <w:szCs w:val="22"/>
        </w:rPr>
        <w:t xml:space="preserve">Heller, Vivien / Morek, Miriam (2015): Academic discourse as situated practice: an introduction. </w:t>
      </w:r>
      <w:r w:rsidRPr="00FD17A7">
        <w:rPr>
          <w:sz w:val="22"/>
          <w:szCs w:val="22"/>
        </w:rPr>
        <w:t>In: Linguistics and Education 2015, 1–13.</w:t>
      </w:r>
    </w:p>
    <w:p w14:paraId="753BEC4A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Helmer, Henrike (2011): Die Herstellung von Kohärenz durch Turnanschlüsse mit </w:t>
      </w:r>
      <w:r w:rsidRPr="00FD17A7">
        <w:rPr>
          <w:i/>
          <w:iCs/>
          <w:sz w:val="22"/>
          <w:szCs w:val="22"/>
        </w:rPr>
        <w:t>dann</w:t>
      </w:r>
      <w:r w:rsidRPr="00FD17A7">
        <w:rPr>
          <w:sz w:val="22"/>
          <w:szCs w:val="22"/>
        </w:rPr>
        <w:t>. Mannheim: Verlag für Gesprächsforschung.</w:t>
      </w:r>
    </w:p>
    <w:p w14:paraId="16E4B6B1" w14:textId="77777777" w:rsidR="00D77209" w:rsidRPr="00FD17A7" w:rsidRDefault="00D77209" w:rsidP="1A8CF0F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Helmer, Henrike / Deppermann, Arnulf (2017</w:t>
      </w:r>
      <w:r w:rsidRPr="001F3D29">
        <w:rPr>
          <w:sz w:val="22"/>
          <w:szCs w:val="22"/>
        </w:rPr>
        <w:t xml:space="preserve">): „ICH WEIß NICHT zwischen Assertion und Diskursmarker: Verwendungsspektren eines Ausdrucks und Überlegungen zu Kriterien für Diskursmarker.” In: Blühdorn, </w:t>
      </w:r>
      <w:r w:rsidRPr="00FD17A7">
        <w:rPr>
          <w:sz w:val="22"/>
          <w:szCs w:val="22"/>
        </w:rPr>
        <w:t>Hardarik / Deppermann, Arnulf / Helmer, Henrike / Spranz-Fogasy. Thomas (Hgg.): Diskursmarker im Deutschen: Reflexion und Analysen. Göttingen: Verlag für Gepsprächsforschung, 131–156.</w:t>
      </w:r>
    </w:p>
    <w:p w14:paraId="5F4155AD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Helmer, Henrike / Reineke, Silke / Deppermann, Arnulf (2016): „A range of uses of negative epistemic constructions in German: ICH WEIß NICHT as a resource for dispreferred actions”. </w:t>
      </w:r>
      <w:r w:rsidRPr="00FD17A7">
        <w:rPr>
          <w:sz w:val="22"/>
          <w:szCs w:val="22"/>
          <w:lang w:val="en-US"/>
        </w:rPr>
        <w:t>In: Journal of Pragmatics 106, 97–114.</w:t>
      </w:r>
    </w:p>
    <w:p w14:paraId="6880C295" w14:textId="77777777" w:rsidR="00D77209" w:rsidRPr="001F3D29" w:rsidRDefault="00D77209" w:rsidP="1A8CF0F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Hempel, Carl G. / Oppenheim, Paul (1988</w:t>
      </w:r>
      <w:r w:rsidRPr="001F3D29">
        <w:rPr>
          <w:sz w:val="22"/>
          <w:szCs w:val="22"/>
          <w:lang w:val="en-US"/>
        </w:rPr>
        <w:t xml:space="preserve">): „Studies in the logic of </w:t>
      </w:r>
      <w:proofErr w:type="gramStart"/>
      <w:r w:rsidRPr="001F3D29">
        <w:rPr>
          <w:sz w:val="22"/>
          <w:szCs w:val="22"/>
          <w:lang w:val="en-US"/>
        </w:rPr>
        <w:t>explanation.“</w:t>
      </w:r>
      <w:proofErr w:type="gramEnd"/>
      <w:r w:rsidRPr="001F3D29">
        <w:rPr>
          <w:sz w:val="22"/>
          <w:szCs w:val="22"/>
          <w:lang w:val="en-US"/>
        </w:rPr>
        <w:t xml:space="preserve"> In: Pitt, J.C. (Hg.): Theories of Explanation. New York.</w:t>
      </w:r>
    </w:p>
    <w:p w14:paraId="2EB5CE2F" w14:textId="77777777" w:rsidR="00D77209" w:rsidRPr="001F3D29" w:rsidRDefault="00D77209" w:rsidP="1A8CF0F0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1F3D29">
        <w:rPr>
          <w:sz w:val="22"/>
          <w:szCs w:val="22"/>
          <w:lang w:val="en-US"/>
        </w:rPr>
        <w:t xml:space="preserve">Hepburn, Alexa / Bolden Galina B. (2013): „The Conversation Analytic Approach to Transcription”. In: Stivers, Tanya / Sidnell, Jack (Hgg.): The Handbook of Conversation Analysis. </w:t>
      </w:r>
      <w:r w:rsidRPr="001F3D29">
        <w:rPr>
          <w:sz w:val="22"/>
          <w:szCs w:val="22"/>
        </w:rPr>
        <w:t>Malden / Oxford / West Sussex: Blackwell Publishing, 57–76.</w:t>
      </w:r>
    </w:p>
    <w:p w14:paraId="0FB3A4D0" w14:textId="70D4FB17" w:rsidR="00D77209" w:rsidRPr="001F3D2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t xml:space="preserve">Heppt, Birgit </w:t>
      </w:r>
      <w:r w:rsidR="00ED56D2" w:rsidRPr="001F3D29">
        <w:rPr>
          <w:sz w:val="22"/>
          <w:szCs w:val="22"/>
        </w:rPr>
        <w:t>/ Dragon, Nina / Berendes, Karin / Stanat, Petra / Weinert, Sabine</w:t>
      </w:r>
      <w:r w:rsidRPr="001F3D29">
        <w:rPr>
          <w:sz w:val="22"/>
          <w:szCs w:val="22"/>
        </w:rPr>
        <w:t xml:space="preserve"> (2012): „Beherrschung von Bildungssprache bei Kindern im Grundschulalter“. In: Diskurs Kindheits- und Jugendforschung 3/2012, 349-356.</w:t>
      </w:r>
    </w:p>
    <w:p w14:paraId="79C67AD4" w14:textId="77777777" w:rsidR="00D77209" w:rsidRPr="001F3D2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1F3D29">
        <w:rPr>
          <w:sz w:val="22"/>
          <w:szCs w:val="22"/>
        </w:rPr>
        <w:t xml:space="preserve">Heppt, Birgit Maria (2016): Verständnis von Bildungssprache bei Kindern deutscher und nicht-deutscher Familiensprache. Berlin: Humboldt-Universität zu Berlin. </w:t>
      </w:r>
    </w:p>
    <w:p w14:paraId="4E630ADB" w14:textId="77777777" w:rsidR="00D77209" w:rsidRPr="001F3D29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1F3D29">
        <w:rPr>
          <w:sz w:val="22"/>
          <w:szCs w:val="22"/>
        </w:rPr>
        <w:lastRenderedPageBreak/>
        <w:t>Herder, Babette (2005): „Kommunikative Kompetenz als Komponente beruflicher Handlungskompetenz im Berufsfeld Pflege“. In: Unterricht Pflege 4/2005, S. 2-10.</w:t>
      </w:r>
    </w:p>
    <w:p w14:paraId="48A44681" w14:textId="77777777" w:rsidR="00D77209" w:rsidRPr="001F3D29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F3D29">
        <w:rPr>
          <w:sz w:val="22"/>
          <w:szCs w:val="22"/>
        </w:rPr>
        <w:t xml:space="preserve">Heritage, John (1984a): Garfinkel and ethnomethodology. </w:t>
      </w:r>
      <w:r w:rsidRPr="001F3D29">
        <w:rPr>
          <w:sz w:val="22"/>
          <w:szCs w:val="22"/>
          <w:lang w:val="en-US"/>
        </w:rPr>
        <w:t>Cambridge: Polity Press.</w:t>
      </w:r>
    </w:p>
    <w:p w14:paraId="61319F9F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F3D29">
        <w:rPr>
          <w:sz w:val="22"/>
          <w:szCs w:val="22"/>
          <w:lang w:val="en-US"/>
        </w:rPr>
        <w:t>Heritage, John (1984b): A change-of-state token and aspects of its sequential placement. In: Atkonson, J. Maxwell / Heritage</w:t>
      </w:r>
      <w:r w:rsidRPr="00FD17A7">
        <w:rPr>
          <w:sz w:val="22"/>
          <w:szCs w:val="22"/>
          <w:lang w:val="en-US"/>
        </w:rPr>
        <w:t>, John (Hrsg.): Structures of Social Action: Studies in Conversation Analysis. Cambridge: Cambridge University Press, 299–345.</w:t>
      </w:r>
    </w:p>
    <w:p w14:paraId="47C59205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Heritage, John (1998): Oh-prefaced responses to inquiry. In: Language in Society 27, 291–334.</w:t>
      </w:r>
    </w:p>
    <w:p w14:paraId="017F9BF1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Heritage, John (2011): Territories of knowledge, territories of expierience: empatic moments in interaction. In: Stivers, Tanya / Mondada, Lorenza / Steensig, Jakob (Hrsg.): The morality of knowledge in conversation. Cambridge: University Press, 159–183.</w:t>
      </w:r>
    </w:p>
    <w:p w14:paraId="178E2307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Heritage, John (2012a): Epistemics in Action: Action formation and territories of knowledge. In: Research on language and social interaction 45/1, 1–29.</w:t>
      </w:r>
    </w:p>
    <w:p w14:paraId="42E2790B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Heritage, John (2012b): The epistemic engine: Sequence organization and terrotories of knowledge. In: Research on language and social interaction 45/1, 30–52</w:t>
      </w:r>
    </w:p>
    <w:p w14:paraId="054A7480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Heritage, John (2013a): Epistemics in Conversation. In: Sidnell, Jack / Stivers, Tanya (Hrsg.): Handbook of Conversation Analysis. Wiley-Blackwell: Boston, 370–394.</w:t>
      </w:r>
    </w:p>
    <w:p w14:paraId="14641809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Heritage, John (2013b): Action formation and its epistemic (and others) background. In: Discourse Studies 15/5, 551–578.</w:t>
      </w:r>
    </w:p>
    <w:p w14:paraId="5EFADA53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Heritage, John (2016): On the diversity of ‚changes of state’ ad their indices. </w:t>
      </w:r>
      <w:r w:rsidRPr="00FD17A7">
        <w:rPr>
          <w:sz w:val="22"/>
          <w:szCs w:val="22"/>
        </w:rPr>
        <w:t>In: Journal of Pragmatics 104, 207–210.</w:t>
      </w:r>
    </w:p>
    <w:p w14:paraId="58967FD0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Herzig-Walch, Gabriele (2009): Kommunikation in der Pflege: ein Ansatz zur Verbesserung der kommunikativen Kompetenz von Pflegepersonal. Kassel: kassel university press.</w:t>
      </w:r>
    </w:p>
    <w:p w14:paraId="20B22A5A" w14:textId="77777777" w:rsidR="00D77209" w:rsidRPr="00FD17A7" w:rsidRDefault="00D77209" w:rsidP="009219A3">
      <w:pPr>
        <w:tabs>
          <w:tab w:val="left" w:pos="3547"/>
        </w:tabs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Hirsch, Anna-Maria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2002): Psychologie für Altenpfleger. Band 2: Kommunikative Kompetenz. München: Urban &amp; Vogel.</w:t>
      </w:r>
    </w:p>
    <w:p w14:paraId="6E0F85BA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Hofer, Manfred / Pikowsky, Birgit (1993): „Validation of a category system in conflict </w:t>
      </w:r>
      <w:proofErr w:type="gramStart"/>
      <w:r w:rsidRPr="00FD17A7">
        <w:rPr>
          <w:sz w:val="22"/>
          <w:szCs w:val="22"/>
          <w:lang w:val="en-US"/>
        </w:rPr>
        <w:t>discourse.“</w:t>
      </w:r>
      <w:proofErr w:type="gramEnd"/>
      <w:r w:rsidRPr="00FD17A7">
        <w:rPr>
          <w:sz w:val="22"/>
          <w:szCs w:val="22"/>
          <w:lang w:val="en-US"/>
        </w:rPr>
        <w:t xml:space="preserve"> </w:t>
      </w:r>
      <w:r w:rsidRPr="00FD17A7">
        <w:rPr>
          <w:sz w:val="22"/>
          <w:szCs w:val="22"/>
        </w:rPr>
        <w:t>In: Argumentation 7, S. 135-148.</w:t>
      </w:r>
    </w:p>
    <w:p w14:paraId="648A11E6" w14:textId="77777777" w:rsidR="00D77209" w:rsidRPr="00FD17A7" w:rsidRDefault="00D77209" w:rsidP="009219A3">
      <w:pPr>
        <w:tabs>
          <w:tab w:val="left" w:pos="3360"/>
        </w:tabs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Hoffmann, Lothar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1985): Kommunikationsmittel Fachsprache: eine Einführung. Tübingen: Narr.</w:t>
      </w:r>
    </w:p>
    <w:p w14:paraId="1FDDA2F6" w14:textId="7A843D36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Hoffmann, Ludger (1998): Fachtextsorten der Institutionensprache I: das Gesetz. In: Hoffmann, Lothar / Kalverkämper, Hartwig / Wiegand, Herbert E</w:t>
      </w:r>
      <w:r w:rsidR="00ED56D2">
        <w:rPr>
          <w:sz w:val="22"/>
          <w:szCs w:val="22"/>
        </w:rPr>
        <w:t>r</w:t>
      </w:r>
      <w:r w:rsidRPr="00FD17A7">
        <w:rPr>
          <w:sz w:val="22"/>
          <w:szCs w:val="22"/>
        </w:rPr>
        <w:t>nst (Hgg.), Fachsprachen: Ein internationales Handbuch zur Fachsprachenforschung und Terminologiewissenschaft. Berlin / New York: de Gruyter, 522-528.</w:t>
      </w:r>
    </w:p>
    <w:p w14:paraId="14C17B41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Hoffmann, Ludger / Nothdurft, Werner (1989): „Kommunikation und Kommunikationsprobleme in Institutionen.“ In: Förster, Jürgen / Neuland, Eva / Rupp, Gerhard (Hgg.): Wozu noch Germanistik? Wissenschaft — Beruf — kulturelle Praxis. Stuttgart: Metzler, 118-132.</w:t>
      </w:r>
    </w:p>
    <w:p w14:paraId="5DA235D1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Hohenstein, Christiane (2006): Erklärendes Handeln im Wissenschaftlichen Vortrag: ein Vergleich des Deutschen mit dem Japanischen. Münschen: iudicium.</w:t>
      </w:r>
    </w:p>
    <w:p w14:paraId="32F77E86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Hohenstein, Christiane (2009): „Interkulturelle Aspekte des Erklärens.“ In: Vogt, Rüdiger (Hg.): Erklären: Gesprächsanalytische und fachdidaktische Perspektiven. Tübingen: Stauffenburg, S. 37-55.</w:t>
      </w:r>
    </w:p>
    <w:p w14:paraId="5BBDAE39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Holly, Werner (1979): Imagearbeit in Gesprächen: zur linguistischen Beschreibung des Beziehungsaspekts. </w:t>
      </w:r>
      <w:r w:rsidRPr="00FD17A7">
        <w:rPr>
          <w:sz w:val="22"/>
          <w:szCs w:val="22"/>
          <w:lang w:val="en-US"/>
        </w:rPr>
        <w:t>Tübingen: Niemeyer.</w:t>
      </w:r>
    </w:p>
    <w:p w14:paraId="16D1AEDB" w14:textId="031F6FDE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lastRenderedPageBreak/>
        <w:t>Holmes, Janet (2006): Workplace narratives, professional identity and relational practices. In: de Fina, Anna / Schiffrin, Deborah / Bamberg, Michael (H</w:t>
      </w:r>
      <w:r w:rsidR="001F3D29">
        <w:rPr>
          <w:sz w:val="22"/>
          <w:szCs w:val="22"/>
          <w:lang w:val="en-US"/>
        </w:rPr>
        <w:t>g</w:t>
      </w:r>
      <w:r w:rsidRPr="00FD17A7">
        <w:rPr>
          <w:sz w:val="22"/>
          <w:szCs w:val="22"/>
          <w:lang w:val="en-US"/>
        </w:rPr>
        <w:t>g.): Discourse and identity. Cambridge: Cambridge University Press, 166–187.</w:t>
      </w:r>
    </w:p>
    <w:p w14:paraId="052DBB7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Houston, James E. / Smith, Everett V. (2008): “Relationship of Candidate Communication and Organization Skills to Oral Certification Examination Scores”. </w:t>
      </w:r>
      <w:r w:rsidRPr="00FD17A7">
        <w:rPr>
          <w:sz w:val="22"/>
          <w:szCs w:val="22"/>
        </w:rPr>
        <w:t>In: Evaluation &amp; the Health Professions 31/4, 404–418.</w:t>
      </w:r>
    </w:p>
    <w:p w14:paraId="467E592A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D59A0">
        <w:rPr>
          <w:sz w:val="22"/>
          <w:szCs w:val="22"/>
        </w:rPr>
        <w:t xml:space="preserve">Hövelbrinks, Britta (2014): Bildungssprachliche Kompetenz von einsprachig und mehrsprachig aufwachsenden Kindern: </w:t>
      </w:r>
      <w:r>
        <w:rPr>
          <w:sz w:val="22"/>
          <w:szCs w:val="22"/>
        </w:rPr>
        <w:t>e</w:t>
      </w:r>
      <w:r w:rsidRPr="000D59A0">
        <w:rPr>
          <w:sz w:val="22"/>
          <w:szCs w:val="22"/>
        </w:rPr>
        <w:t>ine vergleichende Studie in naturwissenschaftlicher Lernumgebung des ersten Schuljahres. Weinheim/Basel: Beltz Juventa.</w:t>
      </w:r>
    </w:p>
    <w:p w14:paraId="782F8748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 xml:space="preserve">Hrncal, Christine (2011): „Was heißt schon x?“: Relativierungsverfahren im Sprachgebrauch des Deutschen. SASI Arbeitspapier Nr. 20. Online verfügbar unter: </w:t>
      </w:r>
      <w:hyperlink r:id="rId9">
        <w:r w:rsidRPr="00FD17A7">
          <w:rPr>
            <w:rStyle w:val="Hyperlink"/>
            <w:sz w:val="22"/>
            <w:szCs w:val="22"/>
          </w:rPr>
          <w:t>http://audiolabor.uni-muenster.de/SASI</w:t>
        </w:r>
      </w:hyperlink>
      <w:r w:rsidRPr="00FD17A7">
        <w:rPr>
          <w:sz w:val="22"/>
          <w:szCs w:val="22"/>
        </w:rPr>
        <w:t>. Zuletzt eingesehen am 25.10.2016.</w:t>
      </w:r>
    </w:p>
    <w:p w14:paraId="5265CBF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Hrncal, Christine / Gerwinski, Jan (2015): „Bewertungstransformationen in der Anschlusskommunikation im Theater“. In: Zeitschrift für Literaturwissenschaft und Linguistik (LiLi) 45/177, 46–65.</w:t>
      </w:r>
    </w:p>
    <w:p w14:paraId="264FAC6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Huber, Ludwig (2008): „‚Kompetenzen‘ prüfen?“ In: Dany, Sigrid / Szszyrba, Birgit / Wildt, Johannes (Hgg.): Prüfungen auf die Agenda! Hochschuldidaktische Perspektiven auf Reformen im Prüfungswesen. Bielefeld: Bertelsmann, 12–26.</w:t>
      </w:r>
    </w:p>
    <w:p w14:paraId="59960984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Hundenborn, Gertrud (2007): Fallorientierte Didaktik in der Pflege: Grundlagen und Beispiele für Ausbildung und Prüfung. München/Jena: Urban &amp; Fischer.</w:t>
      </w:r>
    </w:p>
    <w:p w14:paraId="6BF7F0D5" w14:textId="77777777" w:rsidR="00D77209" w:rsidRPr="00FD17A7" w:rsidRDefault="00D77209" w:rsidP="009219A3">
      <w:pPr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>Hundenborn, Gertrud / Kühn-Hempe, Cornelia (2006): Ausbildung in der Altenpflege: Prüfungsverfahren: Fächerintegratives und kompetenzorientiertes Prüfungsverfahren in der Altenpflegeausbildung. [Online verfügbar unter: www.dip.de/fileadmin/data/pdf/.../altenpflegeausbildung-pruefungsverfahren-nrw.pdf, zuletzt eingesehen am: 04.03.2018]</w:t>
      </w:r>
    </w:p>
    <w:p w14:paraId="21DEFA17" w14:textId="77777777" w:rsidR="00D77209" w:rsidRPr="00FD17A7" w:rsidRDefault="00D77209" w:rsidP="005E67C8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Hutchby, Ian / Wooffitt, Robin (</w:t>
      </w:r>
      <w:r w:rsidRPr="00FD17A7">
        <w:rPr>
          <w:sz w:val="22"/>
          <w:szCs w:val="22"/>
          <w:vertAlign w:val="superscript"/>
          <w:lang w:val="en-US"/>
        </w:rPr>
        <w:t>2</w:t>
      </w:r>
      <w:r w:rsidRPr="00FD17A7">
        <w:rPr>
          <w:sz w:val="22"/>
          <w:szCs w:val="22"/>
          <w:lang w:val="en-US"/>
        </w:rPr>
        <w:t>2010): Conversation Analysis. Cambridge (UK) / Malden (USA): Polity Press.</w:t>
      </w:r>
    </w:p>
    <w:p w14:paraId="022D0E9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Imo, Wolfgang (2007): Construction Grammar und Gesprochene-Sprache-Forschung: Konstruktionen mit zehn matrixsatzfähigen Verben im Gesprochenen Deutsch. Tübingen: Niemeyer.</w:t>
      </w:r>
    </w:p>
    <w:p w14:paraId="159650BD" w14:textId="77777777" w:rsidR="00D77209" w:rsidRPr="00DB3FC0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Imo, Wolfgang (2009): Konstruktion oder Funktion? Erkenntnisprozessmarker („change-of-state-state-tokens“) im Deutschen. In: Günthner, Susanne / Bücker, Jörg (Hgg.): Grammatik im Gespräch: Konstruktionen der Selbst- und Fremdpositionierung. </w:t>
      </w:r>
      <w:r w:rsidRPr="00DB3FC0">
        <w:rPr>
          <w:sz w:val="22"/>
          <w:szCs w:val="22"/>
        </w:rPr>
        <w:t>Berlin (u.a.): de Gruyter, 57-86.</w:t>
      </w:r>
    </w:p>
    <w:p w14:paraId="42A422E0" w14:textId="77777777" w:rsidR="00D77209" w:rsidRPr="00C95EA6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Imo, Wolfgang (2016): Im Zweifel für den Zweifel: Praktiken des Zweifelns. In: Deppermann, Arnulf / Feilke, Helmuth / Linke, Angelika (Hgg.): Sprachliche und kommunikative Praktiken. </w:t>
      </w:r>
      <w:r w:rsidRPr="00C95EA6">
        <w:rPr>
          <w:sz w:val="22"/>
          <w:szCs w:val="22"/>
          <w:lang w:val="en-US"/>
        </w:rPr>
        <w:t>Berlin/Boston: de Gruyter, 153–176.</w:t>
      </w:r>
    </w:p>
    <w:p w14:paraId="2DDACF68" w14:textId="77777777" w:rsidR="00D77209" w:rsidRPr="001F3D29" w:rsidRDefault="00D77209" w:rsidP="003956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F3D29">
        <w:rPr>
          <w:sz w:val="22"/>
          <w:szCs w:val="22"/>
          <w:lang w:val="en-US"/>
        </w:rPr>
        <w:t xml:space="preserve">Ivankova, Nataliya V. / Creswell, John W. (2009): “Mixed Methods”. In: Heigham, Juanita / Croker, Robert A. (Hgg.): Qualitative Research in Applied Linguistics: </w:t>
      </w:r>
      <w:proofErr w:type="gramStart"/>
      <w:r w:rsidRPr="001F3D29">
        <w:rPr>
          <w:sz w:val="22"/>
          <w:szCs w:val="22"/>
          <w:lang w:val="en-US"/>
        </w:rPr>
        <w:t>a</w:t>
      </w:r>
      <w:proofErr w:type="gramEnd"/>
      <w:r w:rsidRPr="001F3D29">
        <w:rPr>
          <w:sz w:val="22"/>
          <w:szCs w:val="22"/>
          <w:lang w:val="en-US"/>
        </w:rPr>
        <w:t xml:space="preserve"> Practical Introduction. Basinkstone (UK) / New York (USA), 135–161.</w:t>
      </w:r>
    </w:p>
    <w:p w14:paraId="3E538F10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1F3D29">
        <w:rPr>
          <w:sz w:val="22"/>
          <w:szCs w:val="22"/>
          <w:lang w:val="en-US"/>
        </w:rPr>
        <w:t>Jacob</w:t>
      </w:r>
      <w:r w:rsidRPr="00FD17A7">
        <w:rPr>
          <w:sz w:val="22"/>
          <w:szCs w:val="22"/>
          <w:lang w:val="en-US"/>
        </w:rPr>
        <w:t xml:space="preserve">s, Scott / Jackson, Sally (1981): „Argument as a Natural </w:t>
      </w:r>
      <w:proofErr w:type="gramStart"/>
      <w:r w:rsidRPr="00FD17A7">
        <w:rPr>
          <w:sz w:val="22"/>
          <w:szCs w:val="22"/>
          <w:lang w:val="en-US"/>
        </w:rPr>
        <w:t>Category“</w:t>
      </w:r>
      <w:proofErr w:type="gramEnd"/>
      <w:r w:rsidRPr="00FD17A7">
        <w:rPr>
          <w:sz w:val="22"/>
          <w:szCs w:val="22"/>
          <w:lang w:val="en-US"/>
        </w:rPr>
        <w:t>. In: The Western Journal of Speech Communication 45, S. 118-132.</w:t>
      </w:r>
    </w:p>
    <w:p w14:paraId="26A44131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Jarrett, Nicola /Payne, Sheila (1995): „A selective review of the literature on nurse-patient-communication: has the patient`s contribution been </w:t>
      </w:r>
      <w:proofErr w:type="gramStart"/>
      <w:r w:rsidRPr="00FD17A7">
        <w:rPr>
          <w:sz w:val="22"/>
          <w:szCs w:val="22"/>
          <w:lang w:val="en-US"/>
        </w:rPr>
        <w:t>neglected?“</w:t>
      </w:r>
      <w:proofErr w:type="gramEnd"/>
      <w:r w:rsidRPr="00FD17A7">
        <w:rPr>
          <w:sz w:val="22"/>
          <w:szCs w:val="22"/>
          <w:lang w:val="en-US"/>
        </w:rPr>
        <w:t xml:space="preserve"> In: Journal of Advanced Nursing 22/1995, S. 72-78.</w:t>
      </w:r>
    </w:p>
    <w:p w14:paraId="0665A941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lastRenderedPageBreak/>
        <w:t>Jefferson, Gail (1991): List construction as a task and resource. In: Psathas, G. (Hg.): Interactional Competence. New York: Irvington Publishers, 63–92.</w:t>
      </w:r>
    </w:p>
    <w:p w14:paraId="051ADBCA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Johnson, Marysia (2001): The art of nonconversation: a reexamination of the validity of the oral proficiency interview. New Haven / London: Yale University Press.</w:t>
      </w:r>
    </w:p>
    <w:p w14:paraId="726E7832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Kaakinen, Joanna / Shapiro, Elaine / Mae Gale, Barbara (2001): „Strategies for Working with Elderly Clients: A Qualitative Analysis of Elderly Client/Nurse Practioner </w:t>
      </w:r>
      <w:proofErr w:type="gramStart"/>
      <w:r w:rsidRPr="00FD17A7">
        <w:rPr>
          <w:sz w:val="22"/>
          <w:szCs w:val="22"/>
          <w:lang w:val="en-US"/>
        </w:rPr>
        <w:t>Communication“</w:t>
      </w:r>
      <w:proofErr w:type="gramEnd"/>
      <w:r w:rsidRPr="00FD17A7">
        <w:rPr>
          <w:sz w:val="22"/>
          <w:szCs w:val="22"/>
          <w:lang w:val="en-US"/>
        </w:rPr>
        <w:t>. In: Journal of the American Academy of Nurse Practioners 13/7, S. 325-329.</w:t>
      </w:r>
    </w:p>
    <w:p w14:paraId="13060FA0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Kärkkäinen, Elise (2003): Epistemic stance in English conversation: A description of its interactional functions, with a focus on I think. Amsterdam/Philadelphia: John Benjamins. </w:t>
      </w:r>
    </w:p>
    <w:p w14:paraId="6A923188" w14:textId="679ABCA5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Kärkkäinen, Elise </w:t>
      </w:r>
      <w:r w:rsidR="00ED56D2">
        <w:rPr>
          <w:sz w:val="22"/>
          <w:szCs w:val="22"/>
          <w:lang w:val="en-US"/>
        </w:rPr>
        <w:t>(</w:t>
      </w:r>
      <w:r w:rsidRPr="00FD17A7">
        <w:rPr>
          <w:sz w:val="22"/>
          <w:szCs w:val="22"/>
          <w:lang w:val="en-US"/>
        </w:rPr>
        <w:t>2006</w:t>
      </w:r>
      <w:r w:rsidR="00ED56D2">
        <w:rPr>
          <w:sz w:val="22"/>
          <w:szCs w:val="22"/>
          <w:lang w:val="en-US"/>
        </w:rPr>
        <w:t>)</w:t>
      </w:r>
      <w:r w:rsidR="002819AE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Stance taking in conversation: from subjectivity to intersubjectivity. </w:t>
      </w:r>
      <w:r w:rsidRPr="00FD17A7">
        <w:rPr>
          <w:sz w:val="22"/>
          <w:szCs w:val="22"/>
        </w:rPr>
        <w:t>In: Text and Talk 26/6, 699–731.</w:t>
      </w:r>
    </w:p>
    <w:p w14:paraId="0583286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Kaufhold, Julia (2005): Interaktion zwischen Prüfenden und Deutschlernenden in mündlichen Sprachprüfungen: eine Untersuchung zum Lachverhalten. SASI 6. [Online verfügbar unter: http://noam.uni-muenster.de/SASI, zuletzt eingesehen am: 15.08.2016]</w:t>
      </w:r>
    </w:p>
    <w:p w14:paraId="13B15315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Keevallik, Leelo (2011): The terms of not knowing. In: Stivers, Tanya / Mondada, Lorenza / Steensig, Jakob (Hrsg.): The morality of knowledge in conversation. </w:t>
      </w:r>
      <w:r w:rsidRPr="00FD17A7">
        <w:rPr>
          <w:sz w:val="22"/>
          <w:szCs w:val="22"/>
        </w:rPr>
        <w:t xml:space="preserve">Cambridge: University Press, </w:t>
      </w:r>
    </w:p>
    <w:p w14:paraId="14CCFC70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Kellnhauser, Edith (u.a.) (Hgg) (</w:t>
      </w:r>
      <w:r w:rsidRPr="00FD17A7">
        <w:rPr>
          <w:sz w:val="22"/>
          <w:szCs w:val="22"/>
          <w:vertAlign w:val="superscript"/>
        </w:rPr>
        <w:t>9</w:t>
      </w:r>
      <w:r w:rsidRPr="00FD17A7">
        <w:rPr>
          <w:sz w:val="22"/>
          <w:szCs w:val="22"/>
        </w:rPr>
        <w:t>2000): Thiemes Pflege: entdecken – erleben – verstehen – professionell handeln. Stuttgart/New York: Thieme.</w:t>
      </w:r>
    </w:p>
    <w:p w14:paraId="16FD03D2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Kern, Friederike (2000): Kulturen der Selbstdarstellung: Ost- und Westdeutsche in Bewerbungsgesprächen. Wiesbaden: Deutscher Universitätsverlag.</w:t>
      </w:r>
    </w:p>
    <w:p w14:paraId="03884C6F" w14:textId="568B1FB3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Kern, Friederike (2003): Bedeutung und Interaktion: Spielerklärungen bei Kindern. In: Haberzettl, Stefanie / Wegener, Heide (Hgg.): Spracherwerb und Konzeptualisierung. Frankfurt am Main (u.a.): Peter Lang</w:t>
      </w:r>
      <w:r w:rsidR="001F3D29">
        <w:rPr>
          <w:sz w:val="22"/>
          <w:szCs w:val="22"/>
        </w:rPr>
        <w:t>, 257—273.</w:t>
      </w:r>
    </w:p>
    <w:p w14:paraId="1EE8FA32" w14:textId="77777777" w:rsidR="00D77209" w:rsidRPr="00ED3C4A" w:rsidRDefault="00D77209" w:rsidP="004B629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4B6291">
        <w:rPr>
          <w:sz w:val="22"/>
          <w:szCs w:val="22"/>
        </w:rPr>
        <w:t xml:space="preserve">Kern, Friederike (2009): Positionierungen mit Kontrast: zum Gebrauch einer Konstruktion im Türkendeutschen. In: Günthner, Susanne / Bücker, Jörg (Hgg.): Grammatik im Gespräch: Konstruktionen der Selbst- und Fremdspositionierung. </w:t>
      </w:r>
      <w:r w:rsidRPr="00ED3C4A">
        <w:rPr>
          <w:sz w:val="22"/>
          <w:szCs w:val="22"/>
          <w:lang w:val="en-US"/>
        </w:rPr>
        <w:t>Berlin (u.a.): de Gruyter, 283–305.</w:t>
      </w:r>
    </w:p>
    <w:p w14:paraId="6AD308A8" w14:textId="77777777" w:rsidR="00D77209" w:rsidRPr="005140B2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Kern, Friederike / Lingnau, Beate / Paul, Ingwer (2015): The construction of ‘academic language’ in German classrooms: Communicative practices and linguistic norms in ‘morning circles’. </w:t>
      </w:r>
      <w:r w:rsidRPr="005140B2">
        <w:rPr>
          <w:sz w:val="22"/>
          <w:szCs w:val="22"/>
        </w:rPr>
        <w:t>In: Linguistics and Education 31/2015, 207–220.</w:t>
      </w:r>
    </w:p>
    <w:p w14:paraId="46FC3364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Kern, Friederike / Quasthoff, Uta (2003): Diskursfähigkeiten als sprachliche Sozialisation: Individuelle Unterschiede in den Diskursfähigkeiten und -praktiken von Schulanfängern unter ontogenetischen, interaktiven und institutionellen Aspekten. Dortmund: DFG-Abschlussbericht-DASS.</w:t>
      </w:r>
    </w:p>
    <w:p w14:paraId="544C4B42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Keseling, Gisbert (1993): Schreibprozeß und Textstruktur. Empirische Untersuchungen zur Produktion von Zusammenfassungen</w:t>
      </w:r>
      <w:r w:rsidRPr="00FD17A7">
        <w:rPr>
          <w:rFonts w:ascii="Times New Roman" w:eastAsia="Times New Roman" w:hAnsi="Times New Roman"/>
          <w:sz w:val="22"/>
          <w:szCs w:val="22"/>
        </w:rPr>
        <w:t xml:space="preserve">. </w:t>
      </w:r>
      <w:r w:rsidRPr="00FD17A7">
        <w:rPr>
          <w:sz w:val="22"/>
          <w:szCs w:val="22"/>
        </w:rPr>
        <w:t>Tübingen.</w:t>
      </w:r>
    </w:p>
    <w:p w14:paraId="0DF00B35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Kiefer, Karl-Hubert (2017): Sprach- und kommunikationsbezogener Wissenstransfer über kapiteleinführende Erklärtexte. In: Efing, Christian / Kiefer, Karl-Hubert (Hgg.): Sprachbezogene Curricula und Aufgaben in der beruflichen Bildung: Aktuelle Konzepte und Forschungsergebnisse. Frankfurt am Main (u.a.): Lang, 239–258.</w:t>
      </w:r>
    </w:p>
    <w:p w14:paraId="4CEA96C4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Kiefer, Karl-Hubert / Schlak, Torsten / Iwanow, Katarzyna (2012): Deutsch-Bedarf? Ein Kilometer Luftlinie von hier: Sprachbezogene Berufsfeld- und Organisationsanalyse am Beispiel eines IT-Help-Desks. In: Info DaF 39/5, 561–602.</w:t>
      </w:r>
    </w:p>
    <w:p w14:paraId="5EA6C4FA" w14:textId="77777777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Kiel, Ewald (1999): Erklären als didaktisches Handeln. Würzburg: Ergon-Verlag.</w:t>
      </w:r>
    </w:p>
    <w:p w14:paraId="3EDF9A9D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lastRenderedPageBreak/>
        <w:t>Kiel, Ewald (2009): Erklären durch Analogien und Metaphern. In: Spreckels, Janet (Hg.): Erklären im Kontext: Neue Perspektiven aus der Gesprächs- und Unterrichtsforschung. Baltmannsweiler: Schneider Verlag Hohengehren, 147–159.</w:t>
      </w:r>
    </w:p>
    <w:p w14:paraId="233B532D" w14:textId="77777777" w:rsidR="00D77209" w:rsidRPr="00DB3FC0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 xml:space="preserve">Kienpointner, Manfred (1986): „Topische Sequenzen in argumentativen Dialogen.“ </w:t>
      </w:r>
      <w:r w:rsidRPr="00DB3FC0">
        <w:rPr>
          <w:sz w:val="22"/>
          <w:szCs w:val="22"/>
        </w:rPr>
        <w:t>In: Zeitschrift für germanistische Linguistik 14/3, S. 321-355.</w:t>
      </w:r>
    </w:p>
    <w:p w14:paraId="35F2AC88" w14:textId="653A29EA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Kimmelmann, Nicole / Berg, Wilhelmine (2013): Wie viel Deutsch darf’s sein? Das Projekt „Deutsch am Arbeitsplatz“. In Faßhauer, Uwe / Fürstenau, Bärbel / Wuttke, Evelyne (Hgg.): Jahrbuch der berufs- und wirtschaftspädagogischen Forschung 2013. Opladen (u.a.): Budrich, 87–97.</w:t>
      </w:r>
    </w:p>
    <w:p w14:paraId="198CB526" w14:textId="73E70DD1" w:rsidR="005145F5" w:rsidRPr="005145F5" w:rsidRDefault="00ED56D2" w:rsidP="005145F5">
      <w:pPr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Kimmelmann, Nicole / </w:t>
      </w:r>
      <w:r w:rsidR="005145F5">
        <w:rPr>
          <w:sz w:val="22"/>
          <w:szCs w:val="22"/>
        </w:rPr>
        <w:t xml:space="preserve">Dippold-Schenk, Katja / Schropp, Helen (2018): Integriertes Fach- und Sprachlernen (IFSL) in beruflicher (Anpassungs-)Qualifizierung — Weiterbildung für Lehrende in den Berufsfeldern Pflege &amp; Medizin: Abschlussbericht. [Online verügbar unter: </w:t>
      </w:r>
      <w:r w:rsidR="005145F5" w:rsidRPr="005145F5">
        <w:rPr>
          <w:sz w:val="22"/>
          <w:szCs w:val="22"/>
        </w:rPr>
        <w:t>https://www.deutsch-am-arbeitsplatz.de/fileadmin/user_upload/PDF/04_IFSL/FAU_Abschlussbericht_IFSL_final.pdf</w:t>
      </w:r>
      <w:r w:rsidR="005145F5">
        <w:rPr>
          <w:sz w:val="22"/>
          <w:szCs w:val="22"/>
        </w:rPr>
        <w:t>, zuletzt zugegriffen am 01.09.2019]</w:t>
      </w:r>
    </w:p>
    <w:p w14:paraId="39D1A650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Kimmelmann, Nicole / Ohm, Udo / Schramm, Karen / Birnbaum, Theresa / Dippold-Schenk, Katja / Hirsch, Désirée / Kupke, Juana / Seyfarth, Michael / Wernicke, Anne (2014): Rahmencurriculum Sprachsensibilisierung in der beruflichen Qualifizierung. [Online verfügbar unter: </w:t>
      </w:r>
      <w:r w:rsidRPr="001147D2">
        <w:rPr>
          <w:sz w:val="22"/>
          <w:szCs w:val="22"/>
        </w:rPr>
        <w:t>https://www.deutsch-am-arbeitsplatz.de/fileadmin/user_upload/PDF/Rahmencurriculum_2014_03_13.pdf</w:t>
      </w:r>
      <w:r>
        <w:rPr>
          <w:sz w:val="22"/>
          <w:szCs w:val="22"/>
        </w:rPr>
        <w:t>, zuletzt zugegriffen am 23.06.2019]</w:t>
      </w:r>
    </w:p>
    <w:p w14:paraId="3AE61AC9" w14:textId="77777777" w:rsidR="00D77209" w:rsidRPr="00DB3FC0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Kimmelmann, Nicole / Seyfarth, Michael (2017): Aufgaben in Fachkunde- und Arbeitsbüchern der beruflichen Bildung — Herausforderungen für die Entwicklung berufsbezogener sprachlich-kommunikativer Kompetenz. In: Efing, Christian / Kiefer, Karl-Hubert (Hgg.): Sprachbezogene Curricula und Aufgaben in der beruflichen Bildung: Aktuelle Konzepte und Forschungsergebnisse. </w:t>
      </w:r>
      <w:r w:rsidRPr="00DB3FC0">
        <w:rPr>
          <w:sz w:val="22"/>
          <w:szCs w:val="22"/>
          <w:lang w:val="en-US"/>
        </w:rPr>
        <w:t>Frankfurt am Main (u.a.): Lang, 217–237.</w:t>
      </w:r>
    </w:p>
    <w:p w14:paraId="289E750D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Kitzinger, Celia / Wilkinson, Sue (2003): Constructing identities: A feminist conversation analytic approach to positioning in interaction. In Harré, Rom </w:t>
      </w:r>
      <w:proofErr w:type="gramStart"/>
      <w:r w:rsidRPr="00FD17A7">
        <w:rPr>
          <w:sz w:val="22"/>
          <w:szCs w:val="22"/>
          <w:lang w:val="en-US"/>
        </w:rPr>
        <w:t>/  Moghaddam</w:t>
      </w:r>
      <w:proofErr w:type="gramEnd"/>
      <w:r w:rsidRPr="00FD17A7">
        <w:rPr>
          <w:sz w:val="22"/>
          <w:szCs w:val="22"/>
          <w:lang w:val="en-US"/>
        </w:rPr>
        <w:t xml:space="preserve">, Fathali M. (Hgg.), The self and others: positioning individuals and groups in personal, political, and cultural contexts. </w:t>
      </w:r>
      <w:r w:rsidRPr="00FD17A7">
        <w:rPr>
          <w:sz w:val="22"/>
          <w:szCs w:val="22"/>
        </w:rPr>
        <w:t>Westport, CT: Praeger, S. 157-180.</w:t>
      </w:r>
    </w:p>
    <w:p w14:paraId="61FD3A01" w14:textId="77777777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Klein, Josef (1987): Die konklusiven Sprechhandlungen. Studien zur Semantik, Syntax und Lexik von BEGRÜNDEN, ERKLÄREN-WARUM, FOLGERN und RECHTFERTIGEN. Tübingen: Niemeyer.</w:t>
      </w:r>
    </w:p>
    <w:p w14:paraId="4AA720BD" w14:textId="77777777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Klein, Josef (2001): „Erklären und Argumentieren als interaktive Gesprächsstrukturen.“ In: Brinker, Klaus (u.a.) (Hgg.): Text- und Gesprächslinguistik. Berlin / New York: de Gruyter, S. 1309-1329. [= Handbücher zur Sprach- und Kommunikationswissenschaft 16.2]</w:t>
      </w:r>
    </w:p>
    <w:p w14:paraId="089FCD7A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Klein, Josef (2009): „ERKLÄREN-WAS, ERKLÄREN-WIE, ERKLÄREN-WARUM: Typologie und Komplexität zentraler Akte der Welterschließung.“ In: Vogt, Rüdiger (Hg.): Erklären: gesprächsanalytische und fachdidaktische Perspektiven. Tübingen: Stauffenburg, S. 25-36.</w:t>
      </w:r>
    </w:p>
    <w:p w14:paraId="759A7A7D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Klein, Josef (2017): Beginnende ARGUMENTIER- und ERKLÄR-Kompetenz (1;9—3;0 Jahre): Vorformen und Topik. Meißner, Iris / Wyss, Eva Lia (Hgg.): Begründen — Erklären — Argumentieren: Konzepte und Modellierungen in der Angewandten Linguistik. Tübingen: Stauffenburg, 65–88.</w:t>
      </w:r>
    </w:p>
    <w:p w14:paraId="4259FDF4" w14:textId="020A102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Klein, Wassilios (2018): Didaktik und Methodik der Vermittlung sprachlich kommunikativer Kompetenzen in Aus- und Weiterbildung: Prüfungsformate. In: Efing, Christian / Kiefer, Karl-Hubert (Hgg.): Sprache und Kommunikation in der beruflichen Aus- und </w:t>
      </w:r>
      <w:r>
        <w:rPr>
          <w:sz w:val="22"/>
          <w:szCs w:val="22"/>
        </w:rPr>
        <w:lastRenderedPageBreak/>
        <w:t>Weiterbildung: ein interdisziplinäres Handbuch. Tübingen: Narr Francke Attempo, 493–502.</w:t>
      </w:r>
    </w:p>
    <w:p w14:paraId="11704CE4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Klein, Wolfgang (1979): Wegauskünfte. In: Zeitschrift für Literaturwissenschaft und Linguistik 9/33, 9-57.</w:t>
      </w:r>
    </w:p>
    <w:p w14:paraId="1C4272B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Klein, Wolfgang (1980): Argumentation und Argument. In: Zeitschrift für Literaturwis-senschaft und Linguistik 38/39, 9 - 57.</w:t>
      </w:r>
    </w:p>
    <w:p w14:paraId="3C388112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Kleinschmidt, Katrin (2015): „Die an die Schüler-/innen gerichtete Sprache: erste Ergebnisse einer Studie zur Adaptivität sprachlichen Handelns von Lehrer/-innen“. In: Bräuer, Christoph / Wieser, Dorothee (Hgg.): Lehrende im Blick: Empirische Lehrerforschung in der Deutschdidaktik. Wiesbaden: Springer, 199–226.</w:t>
      </w:r>
    </w:p>
    <w:p w14:paraId="5EBC632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Kleist, Heinrich (1878): „Ueber die allmähliche Verfertigung der Gedanken beim Reden“. In: Lindau, Paul (Hg): 'Nord und Süd': mit einem Brief von Adolf Wilbrandt an den Herausgeber. Band 4, 3-7. [Originaltext ca. 1805]</w:t>
      </w:r>
    </w:p>
    <w:p w14:paraId="7C34EAA4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Klemm, Michael (2016): Die multimediale (De-)Konstruktion der Experten: Betrachtungen am Beispiel des Klimawandel-Diskurses im Fernsehen. In: Groß, Alexandra / Harren, Inga (Hrsg.): Wissen in institutioneller Interaktion. Frankfurt am Main (u.a.): Lang, 177–205.</w:t>
      </w:r>
    </w:p>
    <w:p w14:paraId="151A921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Klie, Thomas (2013): Rechtskunde: das Recht der Pflege alter Menschen. Hannover: Vincentz Network.</w:t>
      </w:r>
    </w:p>
    <w:p w14:paraId="376411D1" w14:textId="6FF6434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KMK [= Kultusministerkonferenz] (2007a): Handreichung für die Erarbeitung von Rahmenlehrplänen der Kultusministerkonferenz für den berufsbezogenen Unterricht in der Berufsschule und Abstimmung mit den Ausbildungsordnungen der Länder für anerkannte Ausbildungsberufe. Berlin. [</w:t>
      </w:r>
      <w:r w:rsidR="00B80DCA">
        <w:rPr>
          <w:sz w:val="22"/>
          <w:szCs w:val="22"/>
        </w:rPr>
        <w:t xml:space="preserve">Online verfügbar unter: </w:t>
      </w:r>
      <w:r w:rsidR="00B80DCA" w:rsidRPr="00B80DCA">
        <w:rPr>
          <w:sz w:val="22"/>
          <w:szCs w:val="22"/>
        </w:rPr>
        <w:t>https://www.kmk.org/fileadmin/Dateien/veroeffentlichungen_beschluesse/2011/2011_09_23-GEP-Handreichung.pdf</w:t>
      </w:r>
      <w:proofErr w:type="gramStart"/>
      <w:r w:rsidR="00B80DCA">
        <w:rPr>
          <w:sz w:val="22"/>
          <w:szCs w:val="22"/>
        </w:rPr>
        <w:t xml:space="preserve">. </w:t>
      </w:r>
      <w:proofErr w:type="gramEnd"/>
      <w:r w:rsidR="00B80DCA">
        <w:rPr>
          <w:sz w:val="22"/>
          <w:szCs w:val="22"/>
        </w:rPr>
        <w:t>Zuletzt zugegriffen am: 04. September 2019</w:t>
      </w:r>
      <w:r w:rsidRPr="00FD17A7">
        <w:rPr>
          <w:sz w:val="22"/>
          <w:szCs w:val="22"/>
        </w:rPr>
        <w:t xml:space="preserve">] </w:t>
      </w:r>
    </w:p>
    <w:p w14:paraId="150C4A02" w14:textId="709D4DD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KMK [= Kultusministerkonferenz] (2007b): Rahmenvereinbarungen über die Berufsfachschulen. Berlin</w:t>
      </w:r>
      <w:r w:rsidR="00B80DCA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[</w:t>
      </w:r>
      <w:r w:rsidR="00B80DCA">
        <w:rPr>
          <w:sz w:val="22"/>
          <w:szCs w:val="22"/>
        </w:rPr>
        <w:t xml:space="preserve">Online verfügbar unter: </w:t>
      </w:r>
      <w:r w:rsidR="00B80DCA" w:rsidRPr="00B80DCA">
        <w:rPr>
          <w:sz w:val="22"/>
          <w:szCs w:val="22"/>
        </w:rPr>
        <w:t>https://www.kmk.org/fileadmin/veroeffentlichungen_beschluesse/2013/2013_10_17-RV-Berufsfachschulen.pdf</w:t>
      </w:r>
      <w:proofErr w:type="gramStart"/>
      <w:r w:rsidR="00B80DCA">
        <w:rPr>
          <w:sz w:val="22"/>
          <w:szCs w:val="22"/>
        </w:rPr>
        <w:t xml:space="preserve">. </w:t>
      </w:r>
      <w:proofErr w:type="gramEnd"/>
      <w:r w:rsidR="00B80DCA">
        <w:rPr>
          <w:sz w:val="22"/>
          <w:szCs w:val="22"/>
        </w:rPr>
        <w:t>Zuletzt zugegriffen am: 04. September 2019</w:t>
      </w:r>
      <w:r w:rsidRPr="00FD17A7">
        <w:rPr>
          <w:sz w:val="22"/>
          <w:szCs w:val="22"/>
        </w:rPr>
        <w:t>]</w:t>
      </w:r>
    </w:p>
    <w:p w14:paraId="137FE25B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Kniffka, Gabriele / Roelcke, Thorsten (2016): Fachsprachenvermittlung im Unterricht. Paderborn: Schöningh.</w:t>
      </w:r>
    </w:p>
    <w:p w14:paraId="34965F7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Kniffka, Gabriele / Siebert-Ott, Gesa (2007): Deutsch als Zweitsprache: Lehren und Lernen. Paderborn (u.a.): Schöningh.</w:t>
      </w:r>
    </w:p>
    <w:p w14:paraId="07D9E706" w14:textId="500B5B99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Kniffka, Gabriele M. / Neuer, Birgit S. (2008)</w:t>
      </w:r>
      <w:r w:rsidR="004A3C45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„‘Wo geht’s hier nach ALDI?‘: Fachsprachen lernen im kulturell heterogenen Klassenzimmer.“ In: Budke, Aexandra (Hg.): Interkulturelles Lernen im Geographieunterricht. Potsdam: Universitätsverlag Potsdam, 121–135.</w:t>
      </w:r>
    </w:p>
    <w:p w14:paraId="4D8095E3" w14:textId="28EFCA49" w:rsidR="00D77209" w:rsidRPr="001C79DD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1C79DD">
        <w:rPr>
          <w:sz w:val="22"/>
          <w:szCs w:val="22"/>
        </w:rPr>
        <w:t>Knoblauch, Hubert (2000): Topik und Soziologie: von der sozialen zur kommunikativen Topik. In: Schirren, Thomas / Ueding, Gert (Hgg.): Topik und Rhetorik. Tübingen: Niemeyer, 651</w:t>
      </w:r>
      <w:r w:rsidR="001F3D29" w:rsidRPr="001C79DD">
        <w:rPr>
          <w:sz w:val="22"/>
          <w:szCs w:val="22"/>
        </w:rPr>
        <w:t>–</w:t>
      </w:r>
      <w:r w:rsidRPr="001C79DD">
        <w:rPr>
          <w:sz w:val="22"/>
          <w:szCs w:val="22"/>
        </w:rPr>
        <w:t>667.</w:t>
      </w:r>
    </w:p>
    <w:p w14:paraId="590314F5" w14:textId="77777777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Koch-Straube, Ursula (1997): Fremde Welt Pflegeheim: eine ethnografische Studie. Bern (u.a.): Huber.</w:t>
      </w:r>
    </w:p>
    <w:p w14:paraId="6647DFA1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Koch, Katja (2016): Schulartenspezifische Aspekte der Sprache in der Bildung. In: Kilian, Jörg / Brouër, Birgit / Lüttenberg, Diana (Hgg.): Sprache in der Bildung. Berlin/Boston: de Gruyter, 362–379.</w:t>
      </w:r>
    </w:p>
    <w:p w14:paraId="6E5B2184" w14:textId="6F7DD26E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Koch, Peter / Oesterreicher, Wulf (1994): „Schriftlichkeit und Sprache“. In: Günther, Hartmut / Ludwig, Otto (Hgg.): Schrift und Schriftlichkeit: ein interdisziplinäres Handbuch </w:t>
      </w:r>
      <w:r w:rsidRPr="00FD17A7">
        <w:rPr>
          <w:sz w:val="22"/>
          <w:szCs w:val="22"/>
        </w:rPr>
        <w:lastRenderedPageBreak/>
        <w:t>internationaler Forschung. Berlin (u.a.): de Gruyter, 587-604. [= Handbücher zur Sprach- und Kommunikationswissenschaft 10/1]</w:t>
      </w:r>
    </w:p>
    <w:p w14:paraId="3921B2B9" w14:textId="1A3282A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Koch, Peter / Oesterreicher, Wulff (198</w:t>
      </w:r>
      <w:r w:rsidR="001B460E">
        <w:rPr>
          <w:sz w:val="22"/>
          <w:szCs w:val="22"/>
        </w:rPr>
        <w:t>6</w:t>
      </w:r>
      <w:r>
        <w:rPr>
          <w:sz w:val="22"/>
          <w:szCs w:val="22"/>
        </w:rPr>
        <w:t xml:space="preserve">): Sprache der Nähe — Sprache der Distanz: Mündlichkeit und Schriftlichkeit im Spannungsfeld von Sprachtheorie und Sprachgeschichte. In: Romanistisches Jahrbuch </w:t>
      </w:r>
      <w:r w:rsidR="001B460E">
        <w:rPr>
          <w:sz w:val="22"/>
          <w:szCs w:val="22"/>
        </w:rPr>
        <w:t>1985/</w:t>
      </w:r>
      <w:r>
        <w:rPr>
          <w:sz w:val="22"/>
          <w:szCs w:val="22"/>
        </w:rPr>
        <w:t xml:space="preserve">36, </w:t>
      </w:r>
      <w:r w:rsidR="001B460E">
        <w:rPr>
          <w:sz w:val="22"/>
          <w:szCs w:val="22"/>
        </w:rPr>
        <w:t>15–43</w:t>
      </w:r>
      <w:r>
        <w:rPr>
          <w:sz w:val="22"/>
          <w:szCs w:val="22"/>
        </w:rPr>
        <w:t>.</w:t>
      </w:r>
    </w:p>
    <w:p w14:paraId="5CD2411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Kolb, Monika Wyss (2002): „Zu den Schreibkompetenzen von Berufsschülerinnen und Berufsschülern“. In: Josting, Petra / Peyer, Ann (Hgg.): Deutschdidaktik und berufliche Bildung. Baltmannsweiler: Schneider-Verlag, S. 79-91. [=Diskussionsforum Deutsch, Band 8]</w:t>
      </w:r>
    </w:p>
    <w:p w14:paraId="0918000D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Komor, Anna (2010): Miteinander kommunizieren – Kinder unter such: eine empirische diskursanalytische Untersuchung zur Ausbildung kindlicher Kommunikationsfähigkeit. Münster (u.a.): Waxmann.</w:t>
      </w:r>
    </w:p>
    <w:p w14:paraId="78C6AD63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Konerding, Klaus-Peter (2004): Semantische Variation, Diskurspragmatik, historische Entwicklung und Grammatikalisierung: das Phänomenspektrum der Partikel </w:t>
      </w:r>
      <w:r w:rsidRPr="00FD17A7">
        <w:rPr>
          <w:i/>
          <w:iCs/>
          <w:sz w:val="22"/>
          <w:szCs w:val="22"/>
        </w:rPr>
        <w:t>also</w:t>
      </w:r>
      <w:r w:rsidRPr="00FD17A7">
        <w:rPr>
          <w:sz w:val="22"/>
          <w:szCs w:val="22"/>
        </w:rPr>
        <w:t>. In: Pohl, Inge / Konerding, Klaus-Peter (Hgg.): Stabilität und Flexibilität in der Semantik. Strukturelle, kognitive, pragmatische und historische Perspektiven. Frankfurt am Main (u.a.): Lang, 199-237.</w:t>
      </w:r>
    </w:p>
    <w:p w14:paraId="78F6B7C8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commentRangeStart w:id="16"/>
      <w:r w:rsidRPr="00FD17A7">
        <w:rPr>
          <w:sz w:val="22"/>
          <w:szCs w:val="22"/>
        </w:rPr>
        <w:t xml:space="preserve">König, Katharina (2017): Question tags als Diskursmarker? – Ansätze zu einer systematischen Beschreibung von </w:t>
      </w:r>
      <w:r w:rsidRPr="00FD17A7">
        <w:rPr>
          <w:i/>
          <w:iCs/>
          <w:sz w:val="22"/>
          <w:szCs w:val="22"/>
        </w:rPr>
        <w:t>ne</w:t>
      </w:r>
      <w:r w:rsidRPr="00FD17A7">
        <w:rPr>
          <w:sz w:val="22"/>
          <w:szCs w:val="22"/>
        </w:rPr>
        <w:t xml:space="preserve"> im gesprochenen Deutsch. In: Blühdorn, Hardarik / Deppermann, Arnulf / Helmer, Henrike / Spranz-Fogasy, Thomas (Hgg.): Diskursmarker im Deutschen: R</w:t>
      </w:r>
      <w:commentRangeEnd w:id="16"/>
      <w:r w:rsidRPr="00FD17A7">
        <w:rPr>
          <w:sz w:val="22"/>
          <w:szCs w:val="22"/>
        </w:rPr>
        <w:commentReference w:id="16"/>
      </w:r>
      <w:r w:rsidRPr="00FD17A7">
        <w:rPr>
          <w:sz w:val="22"/>
          <w:szCs w:val="22"/>
        </w:rPr>
        <w:t xml:space="preserve">eflexionen und Analysen. </w:t>
      </w:r>
      <w:r w:rsidRPr="00FD17A7">
        <w:rPr>
          <w:sz w:val="22"/>
          <w:szCs w:val="22"/>
          <w:lang w:val="en-US"/>
        </w:rPr>
        <w:t>Göttingen: Verlag für Gesprächsforschung, 233–258.</w:t>
      </w:r>
    </w:p>
    <w:p w14:paraId="2BF56792" w14:textId="2ACA239E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Konzett, Carmen (2010): „Negotiating images of self and other: Identity construction among academics during conference </w:t>
      </w:r>
      <w:proofErr w:type="gramStart"/>
      <w:r w:rsidRPr="00FD17A7">
        <w:rPr>
          <w:sz w:val="22"/>
          <w:szCs w:val="22"/>
          <w:lang w:val="en-US"/>
        </w:rPr>
        <w:t>discussions“</w:t>
      </w:r>
      <w:proofErr w:type="gramEnd"/>
      <w:r w:rsidRPr="00FD17A7">
        <w:rPr>
          <w:sz w:val="22"/>
          <w:szCs w:val="22"/>
          <w:lang w:val="en-US"/>
        </w:rPr>
        <w:t xml:space="preserve">. In: Palander-Collin, Minna Lenk, Hartmut </w:t>
      </w:r>
      <w:proofErr w:type="gramStart"/>
      <w:r w:rsidRPr="00FD17A7">
        <w:rPr>
          <w:sz w:val="22"/>
          <w:szCs w:val="22"/>
          <w:lang w:val="en-US"/>
        </w:rPr>
        <w:t>/  Nevala</w:t>
      </w:r>
      <w:proofErr w:type="gramEnd"/>
      <w:r w:rsidRPr="00FD17A7">
        <w:rPr>
          <w:sz w:val="22"/>
          <w:szCs w:val="22"/>
          <w:lang w:val="en-US"/>
        </w:rPr>
        <w:t>, Minna / Sihvonen, Päivi / Vesalainen, Marjo (H</w:t>
      </w:r>
      <w:r w:rsidR="005145F5">
        <w:rPr>
          <w:sz w:val="22"/>
          <w:szCs w:val="22"/>
          <w:lang w:val="en-US"/>
        </w:rPr>
        <w:t>g</w:t>
      </w:r>
      <w:r w:rsidRPr="00FD17A7">
        <w:rPr>
          <w:sz w:val="22"/>
          <w:szCs w:val="22"/>
          <w:lang w:val="en-US"/>
        </w:rPr>
        <w:t>g.): Constructing identity in interpersonal communication. Helsinki: Société Néophiologique, 167–181.</w:t>
      </w:r>
    </w:p>
    <w:p w14:paraId="009325E2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Konzett, Carmen (2012): Any questions? Identity construction in academic conference discussions</w:t>
      </w:r>
      <w:r w:rsidRPr="00FD17A7">
        <w:rPr>
          <w:i/>
          <w:iCs/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Boston/Berlin: de Gruyter.</w:t>
      </w:r>
    </w:p>
    <w:p w14:paraId="2820FA69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Kook, Jiyeon (2015): Agency in Arzt-Patienten-Gesprächen: zur interaktionistischen Konzeptualisierung von Agency. Bern: Lang.</w:t>
      </w:r>
    </w:p>
    <w:p w14:paraId="1433678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Koole, Tom (2009): „Erklären in der Mathematikklasse: eine angewandte Konver-sationsanalyse.“ In: Vogt, Rüdiger (Hg.): Erklären: gesprächsanalytische und fachdidaktische Perspektiven. Tübingen: Stauffenburg, 109</w:t>
      </w:r>
      <w:r>
        <w:rPr>
          <w:sz w:val="22"/>
          <w:szCs w:val="22"/>
        </w:rPr>
        <w:t>–</w:t>
      </w:r>
      <w:r w:rsidRPr="00FD17A7">
        <w:rPr>
          <w:sz w:val="22"/>
          <w:szCs w:val="22"/>
        </w:rPr>
        <w:t>121.</w:t>
      </w:r>
    </w:p>
    <w:p w14:paraId="1317CC80" w14:textId="77777777" w:rsidR="00D77209" w:rsidRPr="00E734B1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Kopperschmidt, Josef (2000): Argumentationstheorie: zur Einführung. </w:t>
      </w:r>
      <w:r w:rsidRPr="00E734B1">
        <w:rPr>
          <w:sz w:val="22"/>
          <w:szCs w:val="22"/>
          <w:lang w:val="en-US"/>
        </w:rPr>
        <w:t>Hamburg: Junius-Verlag.</w:t>
      </w:r>
    </w:p>
    <w:p w14:paraId="748DC085" w14:textId="6A210700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7401C7">
        <w:rPr>
          <w:sz w:val="22"/>
          <w:szCs w:val="22"/>
          <w:lang w:val="en-US"/>
        </w:rPr>
        <w:t>Koshik, Irene (2002</w:t>
      </w:r>
      <w:r w:rsidR="005145F5">
        <w:rPr>
          <w:sz w:val="22"/>
          <w:szCs w:val="22"/>
          <w:lang w:val="en-US"/>
        </w:rPr>
        <w:t>a</w:t>
      </w:r>
      <w:r w:rsidRPr="007401C7">
        <w:rPr>
          <w:sz w:val="22"/>
          <w:szCs w:val="22"/>
          <w:lang w:val="en-US"/>
        </w:rPr>
        <w:t xml:space="preserve">): A conversation analytic study of yes/no questions which convey reversed polarity assertions. </w:t>
      </w:r>
      <w:r w:rsidRPr="00FD17A7">
        <w:rPr>
          <w:sz w:val="22"/>
          <w:szCs w:val="22"/>
          <w:lang w:val="en-US"/>
        </w:rPr>
        <w:t xml:space="preserve">In: Journal of Pragmatics </w:t>
      </w:r>
      <w:r w:rsidR="005145F5">
        <w:rPr>
          <w:sz w:val="22"/>
          <w:szCs w:val="22"/>
          <w:lang w:val="en-US"/>
        </w:rPr>
        <w:t>34/12, 1851–1877.</w:t>
      </w:r>
    </w:p>
    <w:p w14:paraId="7D1FA257" w14:textId="469778BC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Koshik, Irene (2002</w:t>
      </w:r>
      <w:r w:rsidR="005145F5">
        <w:rPr>
          <w:sz w:val="22"/>
          <w:szCs w:val="22"/>
          <w:lang w:val="en-US"/>
        </w:rPr>
        <w:t>b</w:t>
      </w:r>
      <w:r w:rsidRPr="00FD17A7">
        <w:rPr>
          <w:sz w:val="22"/>
          <w:szCs w:val="22"/>
          <w:lang w:val="en-US"/>
        </w:rPr>
        <w:t>): Designedly incomplete utterances: a pedagogical practice for eliciting knowledge displays in error correction sequences. In: Reserach on Language and Interaction 35/3, 277</w:t>
      </w:r>
      <w:r w:rsidR="005145F5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309.</w:t>
      </w:r>
    </w:p>
    <w:p w14:paraId="41A3DB1E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Koshik, Irene (2005): Beyond rhetorical questions: assertive questions in everyday interaction. Amsterdam: Benjamins.</w:t>
      </w:r>
    </w:p>
    <w:p w14:paraId="4619DCF3" w14:textId="77777777" w:rsidR="00D77209" w:rsidRPr="00C065CC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Koshik, Irene (2010): Questions that convey information in teacher-student conferences. In: Freed, Alice F. / Ehrlich, Susan (Hrsg.): „Why do you </w:t>
      </w:r>
      <w:proofErr w:type="gramStart"/>
      <w:r w:rsidRPr="00FD17A7">
        <w:rPr>
          <w:sz w:val="22"/>
          <w:szCs w:val="22"/>
          <w:lang w:val="en-US"/>
        </w:rPr>
        <w:t>asl?“</w:t>
      </w:r>
      <w:proofErr w:type="gramEnd"/>
      <w:r w:rsidRPr="00FD17A7">
        <w:rPr>
          <w:sz w:val="22"/>
          <w:szCs w:val="22"/>
          <w:lang w:val="en-US"/>
        </w:rPr>
        <w:t xml:space="preserve"> The functions of questions in institutional discourse. </w:t>
      </w:r>
      <w:r w:rsidRPr="00C065CC">
        <w:rPr>
          <w:sz w:val="22"/>
          <w:szCs w:val="22"/>
          <w:lang w:val="en-US"/>
        </w:rPr>
        <w:t>Oxford: Oxford University Press, 159–186.</w:t>
      </w:r>
    </w:p>
    <w:p w14:paraId="693E21F4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Kotthoff, Helga (1989): Pro und Kontra in der Fremdsprache: Pragmatische Defizite in interkulturellen Argumentationen. Frankfurt am Main: Lang.</w:t>
      </w:r>
    </w:p>
    <w:p w14:paraId="73944D17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lastRenderedPageBreak/>
        <w:t>Kotthoff, Helga (2009a): Erklärende Aktivitätstypen in Alltags- und Unterrichtskontexten. In: Spreckels, Janet (Hg.): Erklären im Kontext: Neue Perspektiven aus der Gesprächs- und Unterrichtsforschung. Baltmannsweiler: Schneider Verlag Hohengehren, 120–146.</w:t>
      </w:r>
    </w:p>
    <w:p w14:paraId="1B5E65DE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Kotthoff, Helga (2009b): Gesprächsfähigkeiten: Erzählen, Argumentieren, Erklären. In: Krelle, Michael / Spiegel, Carmen (Hgg.): Sprechen und Kommunizieren: Entwicklungsperspektiven, Diagnosemöglichkeiten und Lernszenarien in Deutschunterricht und Deutschdidaktik. Baltmannsweiler: Schneider Verlag Hohengehren, 41–81.</w:t>
      </w:r>
    </w:p>
    <w:p w14:paraId="0F76A887" w14:textId="77777777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Kotthoff, Helga (2012): Lehrer(inne)n und Eltern in Sprechstunden an Grund- und Förderschulen: zur interaktionalen Soziolinguistik eines institutionellen Gesprächstyps. Gesprächsforschung – Online-Zeitschrift zur verbalen Interaktion 13, 290 – 321.</w:t>
      </w:r>
    </w:p>
    <w:p w14:paraId="562C0355" w14:textId="32DE53FC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Kotthoff, Helga (2014): Faul wie e Hund. Kritische Eltern in der schulischen Sprechstunde. Freiburger Arbeitspapiere zur Germanistischen Linguistik (FRAGL) 22. </w:t>
      </w:r>
      <w:r w:rsidR="001C79DD">
        <w:rPr>
          <w:sz w:val="22"/>
          <w:szCs w:val="22"/>
        </w:rPr>
        <w:t>[</w:t>
      </w:r>
      <w:r w:rsidRPr="00FD17A7">
        <w:rPr>
          <w:sz w:val="22"/>
          <w:szCs w:val="22"/>
        </w:rPr>
        <w:t>Online</w:t>
      </w:r>
      <w:r w:rsidR="001C79DD">
        <w:rPr>
          <w:sz w:val="22"/>
          <w:szCs w:val="22"/>
        </w:rPr>
        <w:t xml:space="preserve"> verfügbar unter</w:t>
      </w:r>
      <w:r w:rsidRPr="00FD17A7">
        <w:rPr>
          <w:sz w:val="22"/>
          <w:szCs w:val="22"/>
        </w:rPr>
        <w:t xml:space="preserve">: </w:t>
      </w:r>
      <w:hyperlink r:id="rId13">
        <w:r w:rsidRPr="001C79DD">
          <w:rPr>
            <w:rStyle w:val="Hyperlink"/>
            <w:color w:val="auto"/>
            <w:sz w:val="22"/>
            <w:szCs w:val="22"/>
            <w:u w:val="none"/>
          </w:rPr>
          <w:t>https://portal.uni-freiburg.de/sdd/fragl</w:t>
        </w:r>
      </w:hyperlink>
      <w:r w:rsidR="001C79DD" w:rsidRPr="001C79DD">
        <w:rPr>
          <w:sz w:val="22"/>
          <w:szCs w:val="22"/>
        </w:rPr>
        <w:t>.</w:t>
      </w:r>
      <w:r w:rsidR="001C79DD">
        <w:rPr>
          <w:sz w:val="22"/>
          <w:szCs w:val="22"/>
        </w:rPr>
        <w:t xml:space="preserve"> Zuletzt zugegriffen am: </w:t>
      </w:r>
      <w:r w:rsidRPr="00FD17A7">
        <w:rPr>
          <w:sz w:val="22"/>
          <w:szCs w:val="22"/>
        </w:rPr>
        <w:t>07.05.2017</w:t>
      </w:r>
      <w:r w:rsidR="001C79DD">
        <w:rPr>
          <w:sz w:val="22"/>
          <w:szCs w:val="22"/>
        </w:rPr>
        <w:t>]</w:t>
      </w:r>
    </w:p>
    <w:p w14:paraId="7188A7DF" w14:textId="0208EAFA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Kotthoff, Helga (2015): Gemeinsames Hämmern von Schwertern? Hörverstehen und seine Kundgabe im fremdsprachlichen Kontext. Freiburger Arbeitspapiere zur Germanistischen Linguistik 25. </w:t>
      </w:r>
      <w:r w:rsidR="001C79DD">
        <w:rPr>
          <w:sz w:val="22"/>
          <w:szCs w:val="22"/>
        </w:rPr>
        <w:t>[</w:t>
      </w:r>
      <w:r w:rsidRPr="00FD17A7">
        <w:rPr>
          <w:sz w:val="22"/>
          <w:szCs w:val="22"/>
        </w:rPr>
        <w:t xml:space="preserve">Online verfügbar unter: </w:t>
      </w:r>
      <w:hyperlink r:id="rId14">
        <w:r w:rsidRPr="001C79DD">
          <w:rPr>
            <w:rStyle w:val="Hyperlink"/>
            <w:color w:val="auto"/>
            <w:sz w:val="22"/>
            <w:szCs w:val="22"/>
            <w:u w:val="none"/>
          </w:rPr>
          <w:t>https://portal.uni-freiburg.de/sdd/fragl/2015</w:t>
        </w:r>
      </w:hyperlink>
      <w:r w:rsidRPr="001C79DD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Zuletzt </w:t>
      </w:r>
      <w:r w:rsidR="001C79DD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</w:t>
      </w:r>
      <w:r w:rsidR="001C79DD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28.10.2016</w:t>
      </w:r>
      <w:r w:rsidR="001C79DD">
        <w:rPr>
          <w:sz w:val="22"/>
          <w:szCs w:val="22"/>
        </w:rPr>
        <w:t>]</w:t>
      </w:r>
    </w:p>
    <w:p w14:paraId="229D079B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Kotthoff, Helga (2015): Konsensuelles Argumentieren in schulischen Sprechstunden. In: Hauser, Stefan / Mundwiler, Vera (Hgg): Sprachliche Interaktion in schulischen Elterngesprächen. Bern: hep, 72–98.</w:t>
      </w:r>
    </w:p>
    <w:p w14:paraId="7D3986DE" w14:textId="01F68DC0" w:rsidR="00D77209" w:rsidRPr="001C79DD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Kotthoff, Helga (2017): Beziehungsgestaltung in schulischen Sprechstunden. Freiburger Arbeitspapiere zur Germanistischen Linguistik (FRAGL) 22. </w:t>
      </w:r>
      <w:r w:rsidR="001C79DD">
        <w:rPr>
          <w:sz w:val="22"/>
          <w:szCs w:val="22"/>
        </w:rPr>
        <w:t>[</w:t>
      </w:r>
      <w:r w:rsidRPr="00FD17A7">
        <w:rPr>
          <w:sz w:val="22"/>
          <w:szCs w:val="22"/>
        </w:rPr>
        <w:t>Online</w:t>
      </w:r>
      <w:r w:rsidR="001C79DD">
        <w:rPr>
          <w:sz w:val="22"/>
          <w:szCs w:val="22"/>
        </w:rPr>
        <w:t xml:space="preserve"> verfügbar unter</w:t>
      </w:r>
      <w:r w:rsidRPr="00FD17A7">
        <w:rPr>
          <w:sz w:val="22"/>
          <w:szCs w:val="22"/>
        </w:rPr>
        <w:t xml:space="preserve">: </w:t>
      </w:r>
      <w:hyperlink r:id="rId15">
        <w:r w:rsidRPr="001C79DD">
          <w:rPr>
            <w:rStyle w:val="Hyperlink"/>
            <w:color w:val="auto"/>
            <w:sz w:val="22"/>
            <w:szCs w:val="22"/>
            <w:u w:val="none"/>
          </w:rPr>
          <w:t>https://portal.uni-freiburg.de/sdd/fragl</w:t>
        </w:r>
      </w:hyperlink>
      <w:r w:rsidR="001C79DD" w:rsidRPr="001C79DD">
        <w:rPr>
          <w:rStyle w:val="Hyperlink"/>
          <w:color w:val="auto"/>
          <w:sz w:val="22"/>
          <w:szCs w:val="22"/>
          <w:u w:val="none"/>
        </w:rPr>
        <w:t xml:space="preserve">. Zuletzt zugegriffen am: </w:t>
      </w:r>
      <w:r w:rsidRPr="001C79DD">
        <w:rPr>
          <w:rStyle w:val="Hyperlink"/>
          <w:color w:val="auto"/>
          <w:sz w:val="22"/>
          <w:szCs w:val="22"/>
          <w:u w:val="none"/>
        </w:rPr>
        <w:t>25.07.2017</w:t>
      </w:r>
      <w:r w:rsidR="001C79DD" w:rsidRPr="001C79DD">
        <w:rPr>
          <w:rStyle w:val="Hyperlink"/>
          <w:color w:val="auto"/>
          <w:sz w:val="22"/>
          <w:szCs w:val="22"/>
          <w:u w:val="none"/>
        </w:rPr>
        <w:t>]</w:t>
      </w:r>
    </w:p>
    <w:p w14:paraId="22F7F061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Kotthoff, Helga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2013): Gesprächsfähigkeit: Erzählen, Argumentieren, Erklären. In: Frederik, Volker / Huneke, Hans-Werner / Krommer, Axel / Meier, Christel (Hrsg.): Taschenbuch des Deutschunterrichts. Band 1: Sprach- und Mediendi-daktik. Baltmannsweiler: Schneider Verlag Hohengehren, 181–205.</w:t>
      </w:r>
    </w:p>
    <w:p w14:paraId="1CCD8B4A" w14:textId="67CDD75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Krah, Antje (2017): Gespräche in der Familie als unterrichtsähnliche Interaktion: (Normative) Rahmungen argumentativer Entscheidungsdiskurse. In: Hauser, Stefan / Luginbühl, Martin (H</w:t>
      </w:r>
      <w:r w:rsidR="005145F5">
        <w:rPr>
          <w:sz w:val="22"/>
          <w:szCs w:val="22"/>
        </w:rPr>
        <w:t>gg</w:t>
      </w:r>
      <w:r w:rsidRPr="00FD17A7">
        <w:rPr>
          <w:sz w:val="22"/>
          <w:szCs w:val="22"/>
        </w:rPr>
        <w:t>.): Gesprächskompetenz in schulischer Interaktion – normative Ansprüche und kommunikative Praktiken. Bern: hep, 189–215.</w:t>
      </w:r>
    </w:p>
    <w:p w14:paraId="14654564" w14:textId="6C77543B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Kranz, Bettina</w:t>
      </w:r>
      <w:r w:rsidR="004A3C45">
        <w:rPr>
          <w:sz w:val="22"/>
          <w:szCs w:val="22"/>
        </w:rPr>
        <w:t xml:space="preserve"> (1995)</w:t>
      </w:r>
      <w:r w:rsidRPr="00FD17A7">
        <w:rPr>
          <w:sz w:val="22"/>
          <w:szCs w:val="22"/>
        </w:rPr>
        <w:t>: „Fragen in Vorstellungsgesprächen und Vernehmungen.“ In: Schecker, Michael (Hg.): Fragen und Fragesätze im Deutschen. Tübingen: Stauffenburg, 271–280.</w:t>
      </w:r>
    </w:p>
    <w:p w14:paraId="0C23C6F4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Krelle, Michael (2011): Dimensionen von Gesprächskompetenz: Anmerkungen zur Debatte über mündliche Fähigkeiten im Deutschunterricht. In: Behrens, Ulrike / Eriksson, Birgit (Hgg.): Sprachliches Lernen zwischen Mündlichkeit und Schriftlichkeit. Bern: hep, 13–34.</w:t>
      </w:r>
    </w:p>
    <w:p w14:paraId="539425E7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Krelle, Michael (2014): Mündliches Argumentieren in leistungsorientierter Perspektive: eine empirische Analyse von Unterrichtsdiskussionen in der 9. Jahrgangsstufe. Baltmannsweiler: Schneider Verlag Hohengehren.</w:t>
      </w:r>
    </w:p>
    <w:p w14:paraId="21BCA041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Krelle, Michael (2015): Leistungsprofile und -niveaus von Schülerinnen und Schülern in Unterrichtsdiskussionen: Ergebnisse einer gesprächsanalytischen Studie zum </w:t>
      </w:r>
      <w:r w:rsidRPr="004B6291">
        <w:rPr>
          <w:sz w:val="22"/>
          <w:szCs w:val="22"/>
        </w:rPr>
        <w:lastRenderedPageBreak/>
        <w:t>mündlichen Argumentieren am Ende der neunten Jahrgangsstufe. In: Mitteilungen des deutschen Germanistenverbands 62/1, 61–73.</w:t>
      </w:r>
    </w:p>
    <w:p w14:paraId="5C5C9549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Krelle, Michael (2018): Diagnose von Gesprächskompetenz im Bereich der beruflichen Bildung. In: Efing, Christian / Kiefer, Karl-Hubert (Hgg.): Sprache und Kommunikation in der beruflichen Aus- und Weiterbildung: ein interdisziplinäres Handbuch. Tübingen: Narr Francke Attempo, 265–273.</w:t>
      </w:r>
    </w:p>
    <w:p w14:paraId="66D7E9C8" w14:textId="09257AE5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Kretzenbacher, Heinz L. (1998): </w:t>
      </w:r>
      <w:proofErr w:type="gramStart"/>
      <w:r w:rsidRPr="00FD17A7">
        <w:rPr>
          <w:sz w:val="22"/>
          <w:szCs w:val="22"/>
        </w:rPr>
        <w:t>„ Fachsprache</w:t>
      </w:r>
      <w:proofErr w:type="gramEnd"/>
      <w:r w:rsidRPr="00FD17A7">
        <w:rPr>
          <w:sz w:val="22"/>
          <w:szCs w:val="22"/>
        </w:rPr>
        <w:t xml:space="preserve"> als Wissenschaftssprache“. In: Hoffmann, Lothar / Kalverkämper, Hartwig / Wiegand, Herbert Ernst (Hgg.): Fachsprachen: ein internationales Handbuch zur Fachsprachenforschung </w:t>
      </w:r>
      <w:proofErr w:type="gramStart"/>
      <w:r w:rsidRPr="00FD17A7">
        <w:rPr>
          <w:sz w:val="22"/>
          <w:szCs w:val="22"/>
        </w:rPr>
        <w:t>und  Terminologiewissenschaft</w:t>
      </w:r>
      <w:proofErr w:type="gramEnd"/>
      <w:r w:rsidRPr="00FD17A7">
        <w:rPr>
          <w:sz w:val="22"/>
          <w:szCs w:val="22"/>
        </w:rPr>
        <w:t>. Berlin: de Gruyter, 133–142</w:t>
      </w:r>
      <w:r w:rsidR="001C79DD">
        <w:rPr>
          <w:sz w:val="22"/>
          <w:szCs w:val="22"/>
        </w:rPr>
        <w:t>.</w:t>
      </w:r>
    </w:p>
    <w:p w14:paraId="04309CD0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Kreuz, Judith / Luginbühl, Martin / Mundwiler, Vera (2019): Gesprächsorganisation in argumentativen Peer-Gesprächen von Schulkindern. In: Bose, Ines / Hannken-Illjes, Kati / Kurzenbach (Hgg.): Kinder im Gespräch — mit Kindern im Gespräch. Berlin: Frank &amp; Timme, 33–62.</w:t>
      </w:r>
    </w:p>
    <w:p w14:paraId="57FC946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Krope, Peter (1984): Dialogische Prüfungsforschung. Frankfurt am Main (u.a.): Lang.</w:t>
      </w:r>
    </w:p>
    <w:p w14:paraId="0FD62024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KrPflG [= Krankenpflegegesetz] (2004): Gesetz über die Berufe in der Krankenpflege. [www.juris.de]</w:t>
      </w:r>
    </w:p>
    <w:p w14:paraId="249BCE0F" w14:textId="77777777" w:rsidR="00D77209" w:rsidRPr="00FD17A7" w:rsidRDefault="00D77209" w:rsidP="00CB1388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Krüger, Marc / Steffen, Ralf / Vohle, Frank (2012): Videos in der Lehre durch Annotationen reflektieren und aktiv diskutieren. In: Csanyi, Gottfried / Reichl, Franz / Steiner, Andreas (Hgg.): Digitale Medien —Werkzeuge für exzellente Forschung und Lehre. </w:t>
      </w:r>
      <w:r w:rsidRPr="00FD17A7">
        <w:rPr>
          <w:sz w:val="22"/>
          <w:szCs w:val="22"/>
          <w:lang w:val="en-US"/>
        </w:rPr>
        <w:t>Münster (u.a.): Waxmann,198–210.</w:t>
      </w:r>
    </w:p>
    <w:p w14:paraId="083CEC25" w14:textId="53B742E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Kruijver, Irma P.M. </w:t>
      </w:r>
      <w:r w:rsidR="001C79DD">
        <w:rPr>
          <w:sz w:val="22"/>
          <w:szCs w:val="22"/>
          <w:lang w:val="en-US"/>
        </w:rPr>
        <w:t>/ Kerkstra, Ada / Francke, Anneke L. / Bensing, Jozien M. / van de Wiel, Harry B.M.</w:t>
      </w:r>
      <w:r w:rsidRPr="00FD17A7">
        <w:rPr>
          <w:sz w:val="22"/>
          <w:szCs w:val="22"/>
          <w:lang w:val="en-US"/>
        </w:rPr>
        <w:t xml:space="preserve"> (2000): „Evaluation of communication training programs in nursing care: a review of the </w:t>
      </w:r>
      <w:proofErr w:type="gramStart"/>
      <w:r w:rsidRPr="00FD17A7">
        <w:rPr>
          <w:sz w:val="22"/>
          <w:szCs w:val="22"/>
          <w:lang w:val="en-US"/>
        </w:rPr>
        <w:t>literature“</w:t>
      </w:r>
      <w:proofErr w:type="gramEnd"/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Patient Education and Counseling 39/2000, 129–145.</w:t>
      </w:r>
    </w:p>
    <w:p w14:paraId="243C00FD" w14:textId="388F890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Kügelgen, Rainer von (1986): Sprachunterricht im Fachunterricht: Interpretation des Zusammenhangs von sprachlichem und fachlichem Eindringen in ein mathematisches Problem am Beispiel der Unterrichtseinheit „Pythagoras“ in einer Berufsvorbereitungsklasse für ausländische Schüler. Hamburg: Universität Hamburg. </w:t>
      </w:r>
    </w:p>
    <w:p w14:paraId="2CFEB092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Kuhn, Christina (2007): Fremdsprachen berufsorientiert lehren und lernen: Kommunikative Anforderungen der Arbeitswelt und Konzepte für den Unterricht und die Lehrerausbildung am Beispiel des Deutschen als Fremdsprache. Jena: Friedrich-Schiller-Universität.</w:t>
      </w:r>
    </w:p>
    <w:p w14:paraId="41C88F88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F11F2">
        <w:rPr>
          <w:sz w:val="22"/>
          <w:szCs w:val="22"/>
        </w:rPr>
        <w:t>Kulgemeyer, Christoph / Tomczyszyn, Elisaeth (2016): Verbales Erklären in der Physik. In:</w:t>
      </w:r>
      <w:r>
        <w:rPr>
          <w:sz w:val="22"/>
          <w:szCs w:val="22"/>
        </w:rPr>
        <w:t xml:space="preserve"> </w:t>
      </w:r>
      <w:r w:rsidRPr="000F11F2">
        <w:rPr>
          <w:sz w:val="22"/>
          <w:szCs w:val="22"/>
        </w:rPr>
        <w:t>Tschirner, Erwin / Bärenfänger, Olaf / Möhring, Jupp (Hgg.)</w:t>
      </w:r>
      <w:r>
        <w:rPr>
          <w:sz w:val="22"/>
          <w:szCs w:val="22"/>
        </w:rPr>
        <w:t>:</w:t>
      </w:r>
      <w:r w:rsidRPr="000F11F2">
        <w:rPr>
          <w:sz w:val="22"/>
          <w:szCs w:val="22"/>
        </w:rPr>
        <w:t xml:space="preserve"> Deutsch als fremde Bildungssprache: das Spannungsfeld von Fachwissen, sprachlicher Kompetenz, Diagnostik und Didaktik. Tübingen: Stauffenburg,</w:t>
      </w:r>
      <w:r>
        <w:rPr>
          <w:sz w:val="22"/>
          <w:szCs w:val="22"/>
        </w:rPr>
        <w:t xml:space="preserve"> 255–270.</w:t>
      </w:r>
    </w:p>
    <w:p w14:paraId="46371A9D" w14:textId="3193B0C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Kumbruck, Christel (2010): „Menschenwürdige Gestaltung von Pflege als Interaktionsarbeit“. In: Becke, Guido </w:t>
      </w:r>
      <w:r w:rsidR="00C33FC7">
        <w:rPr>
          <w:sz w:val="22"/>
          <w:szCs w:val="22"/>
        </w:rPr>
        <w:t>/ Bleses, Peter / Ritter, Wolfgang / Schmidt, Sandra</w:t>
      </w:r>
      <w:r w:rsidRPr="00FD17A7">
        <w:rPr>
          <w:sz w:val="22"/>
          <w:szCs w:val="22"/>
        </w:rPr>
        <w:t xml:space="preserve"> (Hgg.): ‚Decent Work‘: Arbeitspolitische Gestaltungsperspektive für eine globalisierte und flexibilisierte Arbeitswelt. Wiesbaden: VS Verlag für Sozialwissenschaften, 187</w:t>
      </w:r>
      <w:r w:rsidR="00C33FC7">
        <w:rPr>
          <w:sz w:val="22"/>
          <w:szCs w:val="22"/>
        </w:rPr>
        <w:t>—</w:t>
      </w:r>
      <w:r w:rsidRPr="00FD17A7">
        <w:rPr>
          <w:sz w:val="22"/>
          <w:szCs w:val="22"/>
        </w:rPr>
        <w:t>207.</w:t>
      </w:r>
    </w:p>
    <w:p w14:paraId="4B04DA71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5140B2">
        <w:rPr>
          <w:sz w:val="22"/>
          <w:szCs w:val="22"/>
        </w:rPr>
        <w:t xml:space="preserve">Kurzon, Dennis (1998): Discourse of silence. </w:t>
      </w:r>
      <w:r w:rsidRPr="00FD17A7">
        <w:rPr>
          <w:sz w:val="22"/>
          <w:szCs w:val="22"/>
        </w:rPr>
        <w:t>Amsterdam/Philadelphia: John Benjamin.</w:t>
      </w:r>
    </w:p>
    <w:p w14:paraId="143CFFF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Kvale, Steinar (1972): Prüfung und Herrschaft. Weinheim/Basel: Beltz Verlag. [Norwegische Originalausgabe: 1970]</w:t>
      </w:r>
    </w:p>
    <w:p w14:paraId="033545B6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Labov, William (1972): Sociolinguistic patterns. Philadelphia: University of Pennsylvania Press.</w:t>
      </w:r>
    </w:p>
    <w:p w14:paraId="2DBFFE75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lastRenderedPageBreak/>
        <w:t xml:space="preserve">Labov, William / Waletzky, Joshua (1967): Narrative Analysis: Oral Versions of Personal Experience. In: Helm, June (Hg.): Essays on the the Verbal and Visual Arts. </w:t>
      </w:r>
      <w:r w:rsidRPr="00FD17A7">
        <w:rPr>
          <w:sz w:val="22"/>
          <w:szCs w:val="22"/>
        </w:rPr>
        <w:t>Seattle: University of Washington Press, 12-44.</w:t>
      </w:r>
    </w:p>
    <w:p w14:paraId="39918FD8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Labov, William / Waletzky, Joshua (1973): Erzählanalyse: mündliche Versionen persönlicher Erfahrung. In: Ihwe, Jens (Hg.): Literaturwissenschaft und Linguistik. Frankfurt am Main: Athemäum-Fischer, 78-126.</w:t>
      </w:r>
    </w:p>
    <w:p w14:paraId="20482AEF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Lalouschek, Johanna (2002): „Frage-Antwort-Sequenzen im ärztlichen Gespräch.“ In: Brünner, Gisela / Fiehler, Reinhardt / Kindt, Walther (Hgg.): Angewandte Diskursforschung. Band 1: Grundlagen und Beispielanalysen. Rudolfzell: Verlag für Gesprächsforschung, S. 155-173.</w:t>
      </w:r>
    </w:p>
    <w:p w14:paraId="0BA3E80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Lalouschek, Johanna / Menz, Florian (1990): „Ambulanzgespräche: Kommunikation zwischen Ambulanzschwestern und Ärzt/inn/en“. In: Ehlich, Konrad (u.a.) (Hgg.): Medizinische und therapeutische Kommunikation: Diskursanalytische Untersuchungen. Opladen: Westdeutscher Verlag, S. 12-26.</w:t>
      </w:r>
    </w:p>
    <w:p w14:paraId="2A08CF73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Lalouschek, Johanna / Menz, Florian / Wodak, Ruth (1990): Alltag in der Ambulanz: Gespräche zwischen Ärzten, Schwestern und Patienten. </w:t>
      </w:r>
      <w:r w:rsidRPr="00FD17A7">
        <w:rPr>
          <w:sz w:val="22"/>
          <w:szCs w:val="22"/>
          <w:lang w:val="en-US"/>
        </w:rPr>
        <w:t>Tübingen: Narr.</w:t>
      </w:r>
    </w:p>
    <w:p w14:paraId="2F0B3B21" w14:textId="662BDEF9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Landgrebe, Jeanette (2012)</w:t>
      </w:r>
      <w:r w:rsidR="002819AE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'I think - you know': two epistemic stance markers and their significance in an innovation process. </w:t>
      </w:r>
      <w:r w:rsidRPr="00FD17A7">
        <w:rPr>
          <w:sz w:val="22"/>
          <w:szCs w:val="22"/>
        </w:rPr>
        <w:t>Nordica Helsingiensia, 30, 107-131.</w:t>
      </w:r>
    </w:p>
    <w:p w14:paraId="5CE83E5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Lange, Imke (2012): „Von ‚Schülerisch’ zu Bildungssprache: Übergänge zwischen Mündlichkeit und Schriftlichkeit im Konzept der Durchgängigen Sprachbildung“. In: Fürstenau, Sara (Hg.): Interkulturelle Pädagogik und Sprachliche Bildung. Wiesbaden: VS Verlag für Sozialwissenschaften, S. 123-142.</w:t>
      </w:r>
    </w:p>
    <w:p w14:paraId="54ACC29C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Lange, Imke / Gogolin, Ingrid (2010): Durchgängige Sprachbildung: eine Handreichung. Münster: Waxmann.</w:t>
      </w:r>
    </w:p>
    <w:p w14:paraId="02B2B231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Leisen, Josef (1991): „Über Sprachprobleme im Fachunterricht am Beispiel des Physikunterrichts“. In: Zielsprache Deutsch 3/22, S. 143-151.</w:t>
      </w:r>
    </w:p>
    <w:p w14:paraId="1C6ABB46" w14:textId="47DA1AD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Leisen, Josef (1998): „Fachlernen und Sprachlernen im Physikunterricht“. In: PdN-Physik 2/27, 5</w:t>
      </w:r>
      <w:r w:rsidR="00C33FC7">
        <w:rPr>
          <w:sz w:val="22"/>
          <w:szCs w:val="22"/>
        </w:rPr>
        <w:t>–</w:t>
      </w:r>
      <w:r w:rsidRPr="00FD17A7">
        <w:rPr>
          <w:sz w:val="22"/>
          <w:szCs w:val="22"/>
        </w:rPr>
        <w:t>8.</w:t>
      </w:r>
    </w:p>
    <w:p w14:paraId="459F2C1F" w14:textId="0906AAB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Leisen, Josef (2005): „Muss ich jetzt auch noch Sprache unterrichten? </w:t>
      </w:r>
      <w:r w:rsidR="00C33FC7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Sprache und Physikunterricht“. In: Unterricht Physik 3/2005, S. 4-9.</w:t>
      </w:r>
    </w:p>
    <w:p w14:paraId="066C7AE1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Leisen, Josef / Berge, Otto (2005): „Das Verhältnis von Verstehen und Fachsprache“. In: Unterricht Physik 3/2005, S. 26-27.</w:t>
      </w:r>
    </w:p>
    <w:p w14:paraId="0AB2C682" w14:textId="537F1470" w:rsidR="00D77209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Liedke, Martina (1998): Fremdsprachliches Handeln: Kommunikationsstörung als Normalität. In: Fiehler, Reinhard (Hg.): Verständigungsprobleme und gestörte Kommunikation. Wiesbaden/Opladen: Westdeutscher Verlag, 198-215.</w:t>
      </w:r>
    </w:p>
    <w:p w14:paraId="4D3FE51A" w14:textId="724C68A9" w:rsidR="00E734B1" w:rsidRPr="0057421F" w:rsidRDefault="00E734B1" w:rsidP="003956D9">
      <w:pPr>
        <w:spacing w:before="120" w:after="120"/>
        <w:ind w:left="709" w:hanging="709"/>
        <w:jc w:val="both"/>
        <w:rPr>
          <w:bCs/>
          <w:sz w:val="22"/>
          <w:szCs w:val="22"/>
          <w:lang w:val="en-US"/>
        </w:rPr>
      </w:pPr>
      <w:r w:rsidRPr="00E734B1">
        <w:rPr>
          <w:bCs/>
          <w:sz w:val="22"/>
          <w:szCs w:val="22"/>
          <w:lang w:val="en-US"/>
        </w:rPr>
        <w:t xml:space="preserve">Linell, Per (1982): The Written Language Bias in Linguistics. </w:t>
      </w:r>
      <w:r w:rsidRPr="0057421F">
        <w:rPr>
          <w:bCs/>
          <w:sz w:val="22"/>
          <w:szCs w:val="22"/>
          <w:lang w:val="en-US"/>
        </w:rPr>
        <w:t>Linköping: University of Linköping.</w:t>
      </w:r>
    </w:p>
    <w:p w14:paraId="0776289F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Linell, Per / Luckmann, Thomas (1991): “Asymmetries in dialogue: Some conceptual preliminaries”. In: Marková, Ivana / Foppa, Klaus (Hgg.): Asymmetries in dialogue. Hemel Hempstead (u.a.): Harvester Wheatsheaf (u.a.), 1-20.</w:t>
      </w:r>
    </w:p>
    <w:p w14:paraId="5B010280" w14:textId="00FA410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Lin</w:t>
      </w:r>
      <w:r w:rsidR="00C33FC7">
        <w:rPr>
          <w:sz w:val="22"/>
          <w:szCs w:val="22"/>
        </w:rPr>
        <w:t>n</w:t>
      </w:r>
      <w:r w:rsidRPr="00FD17A7">
        <w:rPr>
          <w:sz w:val="22"/>
          <w:szCs w:val="22"/>
        </w:rPr>
        <w:t xml:space="preserve">emann, Markus (2006): Entwicklung und Validierung eines Tests zur Erfassung der Lesekompetenz bei Berufsschülern. Duisburg: Gilles &amp; Francke. </w:t>
      </w:r>
      <w:r w:rsidR="007A1CB0">
        <w:rPr>
          <w:sz w:val="22"/>
          <w:szCs w:val="22"/>
        </w:rPr>
        <w:t xml:space="preserve">[Online verfügbar unter: </w:t>
      </w:r>
      <w:r w:rsidR="007A1CB0" w:rsidRPr="007A1CB0">
        <w:rPr>
          <w:sz w:val="22"/>
          <w:szCs w:val="22"/>
        </w:rPr>
        <w:t>https://www.researchgate.net/publication/280154250_Entwicklung_und_Validierung_eines_Tests_zur_Erfassung_der_Lesekompetenz_von_Berufsschulern_und_-schulerinnen</w:t>
      </w:r>
      <w:r w:rsidR="007A1CB0">
        <w:rPr>
          <w:sz w:val="22"/>
          <w:szCs w:val="22"/>
        </w:rPr>
        <w:t>. Zuletzt zugegriffen am: 04. September 2019]</w:t>
      </w:r>
    </w:p>
    <w:p w14:paraId="50C9BED1" w14:textId="77777777" w:rsidR="00D77209" w:rsidRPr="00DB3FC0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0F11F2">
        <w:rPr>
          <w:sz w:val="22"/>
          <w:szCs w:val="22"/>
        </w:rPr>
        <w:lastRenderedPageBreak/>
        <w:t xml:space="preserve">Linneweber-Lammerskitten, Helmut (2016): „Relevanz sprachlich-linguistischer und kommunikativ-sozialer Kompetenzen für den Mathematikunterricht.“ In: Tschirner, Erwin / Bärenfänger, Olaf / Möhring, Jupp (Hgg.); Deutsch als fremde Bildungssprache: das Spannungsfeld von Fachwissen, sprachlicher Kompetenz, Diagnostik und Didaktik. </w:t>
      </w:r>
      <w:r w:rsidRPr="00DB3FC0">
        <w:rPr>
          <w:sz w:val="22"/>
          <w:szCs w:val="22"/>
          <w:lang w:val="en-US"/>
        </w:rPr>
        <w:t>Tübingen: Stauffenburg, 39–54.</w:t>
      </w:r>
    </w:p>
    <w:p w14:paraId="66AA3B5B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Lipkovsky, Caroline (2008): “Constructing affiliation and solidarity in job interviews”. In: Discurse &amp; Communication 2/4, 411-432.</w:t>
      </w:r>
    </w:p>
    <w:p w14:paraId="2BB3ED53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Liskin-Gasparro, Judith E. (1987): Testing and Teaching for Oral Proficiency. With contribuitions from Heidi Byrnes, Georgetown University, and Isabelle Kaplan, ACTFL. Boston: Heinle &amp; Heinle.</w:t>
      </w:r>
    </w:p>
    <w:p w14:paraId="30A445C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Liskin-Gasparro, Judith E. (2003): „The ACTFL Proficiency Guidelines and the Oral Proficiency Interview: A Brief History of their Analysis and their Survival”. </w:t>
      </w:r>
      <w:r w:rsidRPr="00FD17A7">
        <w:rPr>
          <w:sz w:val="22"/>
          <w:szCs w:val="22"/>
        </w:rPr>
        <w:t>In: Foreign Language Annuals 36/4, 483–490.</w:t>
      </w:r>
    </w:p>
    <w:p w14:paraId="36387AF2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Lobin, Henning / Dynkowska, Malgorzata / Özsarigöl, Betül (2010): „Formen und Muster der Multimodalität in wissenschaftlichen Präsentationen“. In: Bucher, Hans-Jürgen / Gloning, Thomas / Lehnen, Katrin (Hgg.): Neue Medien — neue Formate: Ausdifferenzierung und Konvergenz in der Medienkommunikation. Frankfurt / New York: Campus-Verlag, 357-374.</w:t>
      </w:r>
    </w:p>
    <w:p w14:paraId="2FD16B7C" w14:textId="20B808D3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Lucius-Hoene, Gabriele / Deppermann, Arnulf (2004</w:t>
      </w:r>
      <w:r w:rsidR="00C33FC7">
        <w:rPr>
          <w:sz w:val="22"/>
          <w:szCs w:val="22"/>
        </w:rPr>
        <w:t>a</w:t>
      </w:r>
      <w:r w:rsidRPr="00FD17A7">
        <w:rPr>
          <w:sz w:val="22"/>
          <w:szCs w:val="22"/>
        </w:rPr>
        <w:t>): Narrative Identität und Positionierung. In: Gesprächsforschung - Online-Zeitschrift zur verbalen Interaktion 5/2004, 166–183.</w:t>
      </w:r>
    </w:p>
    <w:p w14:paraId="10153829" w14:textId="4F373F99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Lucius-Hoene, Gabriele / Deppermann, Arnulf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2004</w:t>
      </w:r>
      <w:r w:rsidR="00C33FC7">
        <w:rPr>
          <w:sz w:val="22"/>
          <w:szCs w:val="22"/>
        </w:rPr>
        <w:t>b</w:t>
      </w:r>
      <w:r w:rsidRPr="00FD17A7">
        <w:rPr>
          <w:sz w:val="22"/>
          <w:szCs w:val="22"/>
        </w:rPr>
        <w:t>): Rekonstruktion narrativer Identität: ein Arbeitsbuch zur Analyse narrativer Interviews. Opladen: Leske + Budrich.</w:t>
      </w:r>
    </w:p>
    <w:p w14:paraId="191834A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Luckmann, Thomas (1986): Grundformen der gesellschaftlichen Vermittlung des Wissens: kommunikative Gattungen. In: Kölner Zeitschrift für Soziolologie und Sozialpsychologie. Sonderheft 27, 191–211.</w:t>
      </w:r>
    </w:p>
    <w:p w14:paraId="50A856D0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Luckmann, Thomas (1995): „Der kommunikative Aufbau der sozialen Welt“. In: Annali di Sociologia / Soziologisches Jahrbuch 11, I-II, 45–71.</w:t>
      </w:r>
    </w:p>
    <w:p w14:paraId="65173E3B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Lueken, Geert-Lueke (2006): „Fördert formale Logik argumentative Kompetenz? Über Sinn und Unsinn von Logik-Kursen.“ In: Grundler, Elke / Vogt, Rüdiger (Hgg.): Argumentieren in Schule und Hochschule: interdisziplinäre Studien. Tübingen: Staufenburg, S. 97-105. [= Stauffenburg-Linguistik 42]</w:t>
      </w:r>
    </w:p>
    <w:p w14:paraId="47BB4103" w14:textId="77777777" w:rsidR="00D77209" w:rsidRPr="0004152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Lüger, Heinz-Helmut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 xml:space="preserve">1995): Pressesprache. </w:t>
      </w:r>
      <w:r w:rsidRPr="00041527">
        <w:rPr>
          <w:sz w:val="22"/>
          <w:szCs w:val="22"/>
        </w:rPr>
        <w:t>Tübingen: Niemeyer.</w:t>
      </w:r>
    </w:p>
    <w:p w14:paraId="75B9F94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Lunz, Mary / Bashook, Philip G. (2008): “Relationship between candidate communication ability and oral certification examination scores”. </w:t>
      </w:r>
      <w:r w:rsidRPr="00FD17A7">
        <w:rPr>
          <w:sz w:val="22"/>
          <w:szCs w:val="22"/>
        </w:rPr>
        <w:t>In: Medical Education 42, 1227–1233.</w:t>
      </w:r>
    </w:p>
    <w:p w14:paraId="7A9D669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Maas, Utz (2008): Sprache und Sprachen in der Migrationsgesellschaft: die schriftkulturelle Dimension. </w:t>
      </w:r>
      <w:r w:rsidRPr="00FD17A7">
        <w:rPr>
          <w:sz w:val="22"/>
          <w:szCs w:val="22"/>
          <w:lang w:val="en-US"/>
        </w:rPr>
        <w:t>Göttingen: v&amp;r unipress mit Universitätsverlag Osnabrück.</w:t>
      </w:r>
    </w:p>
    <w:p w14:paraId="0376BA68" w14:textId="77777777" w:rsidR="00D77209" w:rsidRPr="00FD17A7" w:rsidRDefault="00D77209" w:rsidP="00E2709C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Malone, Margaret E. (2003): “Research on the Oral Proficiency Interview: Analysis, Synthesis, and Future Directions”. In: Foreign Language Annuals 36/4, 491–497.</w:t>
      </w:r>
    </w:p>
    <w:p w14:paraId="7CD9D6C2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Malone, Martin J. (1997): Worlds of talk: The presentation of self in everyday conversation. Cambridge/Malden: Polity Press.</w:t>
      </w:r>
    </w:p>
    <w:p w14:paraId="4C10CC68" w14:textId="3984DAF0" w:rsidR="00D77209" w:rsidRPr="00DB3FC0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  <w:lang w:val="en-US"/>
        </w:rPr>
        <w:t>Margutti, Piera (2010)</w:t>
      </w:r>
      <w:r w:rsidR="002819AE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On Designedly Incomplete Utterances: What Counts as Learning for Teachers and Students in Primary Classroom Interaction. </w:t>
      </w:r>
      <w:r w:rsidR="00C33FC7" w:rsidRPr="005140B2">
        <w:rPr>
          <w:sz w:val="22"/>
          <w:szCs w:val="22"/>
        </w:rPr>
        <w:t xml:space="preserve">In: </w:t>
      </w:r>
      <w:r w:rsidRPr="00DB3FC0">
        <w:rPr>
          <w:sz w:val="22"/>
          <w:szCs w:val="22"/>
        </w:rPr>
        <w:t>Research on Language and Social Interaction</w:t>
      </w:r>
      <w:r w:rsidRPr="00DB3FC0">
        <w:rPr>
          <w:rFonts w:ascii="Times New Roman" w:eastAsia="Times New Roman" w:hAnsi="Times New Roman"/>
          <w:sz w:val="22"/>
          <w:szCs w:val="22"/>
        </w:rPr>
        <w:t xml:space="preserve">, </w:t>
      </w:r>
      <w:r w:rsidRPr="00DB3FC0">
        <w:rPr>
          <w:sz w:val="22"/>
          <w:szCs w:val="22"/>
        </w:rPr>
        <w:t>43/4, 315</w:t>
      </w:r>
      <w:r w:rsidR="00C33FC7">
        <w:rPr>
          <w:sz w:val="22"/>
          <w:szCs w:val="22"/>
        </w:rPr>
        <w:t>—</w:t>
      </w:r>
      <w:r w:rsidRPr="00DB3FC0">
        <w:rPr>
          <w:sz w:val="22"/>
          <w:szCs w:val="22"/>
        </w:rPr>
        <w:t>345.</w:t>
      </w:r>
    </w:p>
    <w:p w14:paraId="3B7E9C68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Marx, Nicole (2018): Förderung, aber welchen Inhalts? Didaktische Perspektiven auf </w:t>
      </w:r>
      <w:r w:rsidRPr="0058091E">
        <w:rPr>
          <w:i/>
          <w:sz w:val="22"/>
          <w:szCs w:val="22"/>
        </w:rPr>
        <w:t>Bildungssprache</w:t>
      </w:r>
      <w:r>
        <w:rPr>
          <w:sz w:val="22"/>
          <w:szCs w:val="22"/>
        </w:rPr>
        <w:t xml:space="preserve"> im DaF-Unterricht. In: Info DaF 45/4, 401–422.</w:t>
      </w:r>
    </w:p>
    <w:p w14:paraId="03430778" w14:textId="77777777" w:rsidR="00D77209" w:rsidRPr="000F11F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F11F2">
        <w:rPr>
          <w:sz w:val="22"/>
          <w:szCs w:val="22"/>
        </w:rPr>
        <w:lastRenderedPageBreak/>
        <w:t xml:space="preserve">Marx, Nicole / Ehrig, Britta / Weiß, Linda (2016): Deutsch (stets) als fremde Bildungssprache: bildungssprachliche Aufgabenprofilierung in der Sekundarstufe II. </w:t>
      </w:r>
      <w:r>
        <w:rPr>
          <w:sz w:val="22"/>
          <w:szCs w:val="22"/>
        </w:rPr>
        <w:t xml:space="preserve">In: </w:t>
      </w:r>
      <w:r w:rsidRPr="000F11F2">
        <w:rPr>
          <w:sz w:val="22"/>
          <w:szCs w:val="22"/>
        </w:rPr>
        <w:t>Tschirner, Erwin / Bärenfänger, Olaf / Möhring, Jupp (Hgg.); Deutsch als fremde Bildungssprache: das Spannungsfeld von Fachwissen, sprachlicher Kompetenz, Diagnostik und Didaktik. Tübingen: Stauffenburg, 201–222.</w:t>
      </w:r>
    </w:p>
    <w:p w14:paraId="3D823739" w14:textId="77777777" w:rsidR="00D77209" w:rsidRPr="00DB3FC0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DB3FC0">
        <w:rPr>
          <w:sz w:val="22"/>
          <w:szCs w:val="22"/>
        </w:rPr>
        <w:t>Matolycz, Esther (2009): Kommunikation in der Pflege. Wien (u.a.): Springer.</w:t>
      </w:r>
    </w:p>
    <w:p w14:paraId="478D5B21" w14:textId="77777777" w:rsidR="00D77209" w:rsidRPr="00DB3FC0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Maxin, Jan Henning (2018): Erklären/Instruieren. In: Efing, Christian / Kiefer, Karl-Hubert (Hgg.): Sprache und Kommunikation in der beruflichen Aus- und Weiterbildung: ein interdisziplinäres Handbuch. </w:t>
      </w:r>
      <w:r w:rsidRPr="00DB3FC0">
        <w:rPr>
          <w:sz w:val="22"/>
          <w:szCs w:val="22"/>
          <w:lang w:val="en-US"/>
        </w:rPr>
        <w:t>Tübingen: Narr Francke Attempo, 307–316.</w:t>
      </w:r>
    </w:p>
    <w:p w14:paraId="1A1C9B74" w14:textId="4E53B44A" w:rsidR="00B80DCA" w:rsidRPr="00B80DCA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Mayes, Randolph G. (2005): „Theories of </w:t>
      </w:r>
      <w:proofErr w:type="gramStart"/>
      <w:r w:rsidRPr="00FD17A7">
        <w:rPr>
          <w:sz w:val="22"/>
          <w:szCs w:val="22"/>
          <w:lang w:val="en-US"/>
        </w:rPr>
        <w:t>Explanation“</w:t>
      </w:r>
      <w:proofErr w:type="gramEnd"/>
      <w:r w:rsidRPr="00FD17A7">
        <w:rPr>
          <w:sz w:val="22"/>
          <w:szCs w:val="22"/>
          <w:lang w:val="en-US"/>
        </w:rPr>
        <w:t xml:space="preserve">. In: Internet Encyclopedia of Philosophy: A Peer-Reviewed Academic Ressource. </w:t>
      </w:r>
      <w:r w:rsidR="00B80DCA" w:rsidRPr="00B80DCA">
        <w:rPr>
          <w:sz w:val="22"/>
          <w:szCs w:val="22"/>
        </w:rPr>
        <w:t>[Online verfügbar unter: https://www.iep.utm.edu/explanat/</w:t>
      </w:r>
      <w:r w:rsidR="00B80DCA">
        <w:rPr>
          <w:sz w:val="22"/>
          <w:szCs w:val="22"/>
        </w:rPr>
        <w:t xml:space="preserve">. Zuletzt zugegriffen am: 04. </w:t>
      </w:r>
      <w:r w:rsidR="00B80DCA" w:rsidRPr="00B80DCA">
        <w:rPr>
          <w:sz w:val="22"/>
          <w:szCs w:val="22"/>
          <w:lang w:val="en-US"/>
        </w:rPr>
        <w:t>September 2019]</w:t>
      </w:r>
    </w:p>
    <w:p w14:paraId="020AFE8C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Maynard, Douglas W. / Marlaire, Courtney L. (2016): “Good reasons for bad testing performance: The interactional substrate of educational exams”. In: Calidoscópio 14/2, 332-349.</w:t>
      </w:r>
    </w:p>
    <w:p w14:paraId="7AD3F9CD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Mazeland, Harrie / Berenst, Jan (2008): Sorting pupils in a report-card meeting. Categorization in a situated activity system. Text &amp; Talk 28/1, 55-78.</w:t>
      </w:r>
    </w:p>
    <w:p w14:paraId="31232F7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McFarlane, A.C. / Goldney, R.D. / Kalucy, R.S. (1989): “A factor analysis study of clinical competence in undergraduate psychiatry.” </w:t>
      </w:r>
      <w:r w:rsidRPr="00FD17A7">
        <w:rPr>
          <w:sz w:val="22"/>
          <w:szCs w:val="22"/>
        </w:rPr>
        <w:t>In: Medical Education 23, 422–428.</w:t>
      </w:r>
    </w:p>
    <w:p w14:paraId="2DE12B6C" w14:textId="77777777" w:rsidR="00D77209" w:rsidRPr="00CA7191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Mecheril, Paul / Quehl, Thomas (2015): Die Sprache der Schule: eine migrationspädagogische Kritik der Bildungssprache. In: Thomas, Nadja / Knappik, Magdalena (Hgg.): Sprache und Bildung in Migrationsgesellschaften: Machtkritische Perspektiven auf ein prekarisiertes Verhältnis. Bielefeld: transcript, 151–177.</w:t>
      </w:r>
    </w:p>
    <w:p w14:paraId="324B8861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highlight w:val="yellow"/>
        </w:rPr>
        <w:t>Meer, Dorothee (1996): „Muß ich Ihnen denn alles aus der Nase ziehen?“ Die Beziehung zwischen PrüfungskandidatInnen und PrüferInnen in hochschulischen Prüfungsgesprächen. In: Handbuch Hochschullehre. Berlin: Dr. Joseph Raabe Verlag, F 3.3.</w:t>
      </w:r>
    </w:p>
    <w:p w14:paraId="16BBC94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Meer, Dorothee (1998): Der Prüfer ist nicht der König: Mündliche Abschlußprüfungen in der Hochschule, Tübingen: Niemeyer.</w:t>
      </w:r>
    </w:p>
    <w:p w14:paraId="3D25930B" w14:textId="32414479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Meer, Dorothee (2000): „Möglichkeiten angewandter Gesprächsforschung: Mündliche Prüfungen an der Hochschule“. In: Linguistik Online 5,1/00. [Online verfügbar unter: </w:t>
      </w:r>
      <w:r w:rsidR="0031557A" w:rsidRPr="0031557A">
        <w:rPr>
          <w:sz w:val="22"/>
          <w:szCs w:val="22"/>
        </w:rPr>
        <w:t>https://bop.unibe.ch/linguistik-online/article/view/1019/1679</w:t>
      </w:r>
      <w:r w:rsidR="0031557A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</w:t>
      </w:r>
      <w:r w:rsidR="0031557A">
        <w:rPr>
          <w:sz w:val="22"/>
          <w:szCs w:val="22"/>
        </w:rPr>
        <w:t>Zuletzt</w:t>
      </w:r>
      <w:r w:rsidRPr="00FD17A7">
        <w:rPr>
          <w:sz w:val="22"/>
          <w:szCs w:val="22"/>
        </w:rPr>
        <w:t xml:space="preserve"> </w:t>
      </w:r>
      <w:r w:rsidR="0031557A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 04.</w:t>
      </w:r>
      <w:r w:rsidR="0031557A">
        <w:rPr>
          <w:sz w:val="22"/>
          <w:szCs w:val="22"/>
        </w:rPr>
        <w:t xml:space="preserve"> September 2019</w:t>
      </w:r>
      <w:r w:rsidRPr="00FD17A7">
        <w:rPr>
          <w:sz w:val="22"/>
          <w:szCs w:val="22"/>
        </w:rPr>
        <w:t>]</w:t>
      </w:r>
    </w:p>
    <w:p w14:paraId="6586D633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Meer, Dorothee (2011): „Kommunikation im Alltag – Kommunikation in Institutionen: Überlegungen zur Ausdifferenzierung einer Opposition“. In: Birkner, Karin / Meer, Dorothee (Hrsg.): Institutionalisierter Alltag: Mündlichkeit und Schriftlichkeit in unterschiedlichen Praxisfeldern. Mannheim: Verlag für Gesprächsforschung, 28-50. [Online verfügbar unter: www.verlag-gespraechsforschung.de/2011/birkner.htm, zuletzt eingesehen am 04.3.2018).</w:t>
      </w:r>
    </w:p>
    <w:p w14:paraId="00D44E21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Meer, Dorothee / Spiegel, Carmen (2009) (Hgg.): Kommunikationstrainings im Beruf: Erfahrungen mit gesprächsanalytisch fundierten Fortbildungskonzepten. </w:t>
      </w:r>
      <w:r w:rsidRPr="00FD17A7">
        <w:rPr>
          <w:sz w:val="22"/>
          <w:szCs w:val="22"/>
          <w:lang w:val="en-US"/>
        </w:rPr>
        <w:t>Mannheim: Verlag für Gesprächsforschung.</w:t>
      </w:r>
    </w:p>
    <w:p w14:paraId="6BC5F52B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Mehan, Hugh (1979): Learning lessons: social organization in the classroom. Cambrindge (u.a.): Harvard University Press.</w:t>
      </w:r>
    </w:p>
    <w:p w14:paraId="245B60C5" w14:textId="6D3F9E62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Mehlhorn, </w:t>
      </w:r>
      <w:proofErr w:type="gramStart"/>
      <w:r w:rsidRPr="00FD17A7">
        <w:rPr>
          <w:sz w:val="22"/>
          <w:szCs w:val="22"/>
        </w:rPr>
        <w:t>Grit  (</w:t>
      </w:r>
      <w:proofErr w:type="gramEnd"/>
      <w:r w:rsidRPr="00FD17A7">
        <w:rPr>
          <w:sz w:val="22"/>
          <w:szCs w:val="22"/>
        </w:rPr>
        <w:t xml:space="preserve">2005): Studienbegleitung für ausländische Studierende an deutschen Hochschulen: Teil 1: Kursleiter-Handreichungen zum Studierstrategien-Kurs (mit CD-ROM), Teil 2: Individuelle Sprachlernberatung – ein Leitfaden für die Beratungspraxis. </w:t>
      </w:r>
      <w:r w:rsidR="002819AE">
        <w:rPr>
          <w:sz w:val="22"/>
          <w:szCs w:val="22"/>
        </w:rPr>
        <w:lastRenderedPageBreak/>
        <w:t>U</w:t>
      </w:r>
      <w:r w:rsidR="002819AE" w:rsidRPr="00FD17A7">
        <w:rPr>
          <w:sz w:val="22"/>
          <w:szCs w:val="22"/>
        </w:rPr>
        <w:t>nter Mitarbeit von: Karl-Richard Bausch, Tina Claußen, Beate Helbig-Reuter, Karin Kleppin</w:t>
      </w:r>
      <w:r w:rsidR="002819AE">
        <w:rPr>
          <w:sz w:val="22"/>
          <w:szCs w:val="22"/>
        </w:rPr>
        <w:t xml:space="preserve">. </w:t>
      </w:r>
      <w:r w:rsidRPr="00FD17A7">
        <w:rPr>
          <w:sz w:val="22"/>
          <w:szCs w:val="22"/>
        </w:rPr>
        <w:t xml:space="preserve">München: iudicium. </w:t>
      </w:r>
    </w:p>
    <w:p w14:paraId="609C2507" w14:textId="32A6003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Meifort, Barbara (2001): (Berufs-)Bildungspolitische Aspekte zur Entwicklung eines pflegewissenschaftlichen Profils“. In: Kriesel</w:t>
      </w:r>
      <w:r w:rsidR="001C79DD">
        <w:rPr>
          <w:sz w:val="22"/>
          <w:szCs w:val="22"/>
        </w:rPr>
        <w:t xml:space="preserve">, Petra / Krüger, Helga / </w:t>
      </w:r>
      <w:r w:rsidR="003603F2">
        <w:rPr>
          <w:sz w:val="22"/>
          <w:szCs w:val="22"/>
        </w:rPr>
        <w:t>Piechotta, Gudrun / Remmers, Hartmut / Taubert, Johanna (Hgg.)</w:t>
      </w:r>
      <w:r w:rsidRPr="00FD17A7">
        <w:rPr>
          <w:sz w:val="22"/>
          <w:szCs w:val="22"/>
        </w:rPr>
        <w:t>: Pflege lehren – Pflege managen: eine Bilanzierung innovativer Ansätze. Frankfurt: Mabuse, 81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97.</w:t>
      </w:r>
    </w:p>
    <w:p w14:paraId="614577F9" w14:textId="10617674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Meißner, Cordula (2009): Figurative Verben in der alltäglichen Wissenschaftssprache des Deutschen: eine korpuslinguistische Pilotstudie. In: Apples: Journal of Applied Language Studies 3/1</w:t>
      </w:r>
      <w:r w:rsidR="003603F2">
        <w:rPr>
          <w:sz w:val="22"/>
          <w:szCs w:val="22"/>
        </w:rPr>
        <w:t>,</w:t>
      </w:r>
      <w:r w:rsidRPr="00FD17A7">
        <w:rPr>
          <w:sz w:val="22"/>
          <w:szCs w:val="22"/>
        </w:rPr>
        <w:t xml:space="preserve"> 93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116.</w:t>
      </w:r>
    </w:p>
    <w:p w14:paraId="41188404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Meister, Nina (2015): Die mündliche Prüfung </w:t>
      </w:r>
      <w:proofErr w:type="gramStart"/>
      <w:r w:rsidRPr="00FD17A7">
        <w:rPr>
          <w:sz w:val="22"/>
          <w:szCs w:val="22"/>
        </w:rPr>
        <w:t>meistern</w:t>
      </w:r>
      <w:proofErr w:type="gramEnd"/>
      <w:r w:rsidRPr="00FD17A7">
        <w:rPr>
          <w:sz w:val="22"/>
          <w:szCs w:val="22"/>
        </w:rPr>
        <w:t>: ein Ratgeber aus der Praxis. Paderborn: Schöningh.</w:t>
      </w:r>
    </w:p>
    <w:p w14:paraId="648D7141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Meixner, Karin / Schüßler, Marion (2011): „Wandel der Kommunikation in der Pflegeausbildung“. In: HeilberufeSCIENCE 2/1, S. 26-30.</w:t>
      </w:r>
    </w:p>
    <w:p w14:paraId="213EC8B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Mempel, Caterina / Mehlhorn, Grit (2014): Datenaufbereitung: Transkription und Annotation. In: Settinieri, Julia / Demirkaya, Sevilen / Feldmeier, Alexis / Gültekin-Karakoç, Nazain / Riemer, Claudia (Hgg.): Empirische Forschungsmethoden für Deutsch als Fremd- und Zweitsprache: eine Einführung. Paderborn. Schöningh, 147–166.</w:t>
      </w:r>
    </w:p>
    <w:p w14:paraId="00A7093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Mey, Günter / Mruck, Katja (2010): „Grounded-Theory-Methodologie”. In: Mey. Günter / Mruck, Katja (Hgg.): Handbuch Qualitative Forschung in der Psychologie. Wiesbaden: VS Verlag für Sozialwissenschaften, 614–626.</w:t>
      </w:r>
    </w:p>
    <w:p w14:paraId="2319830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Meyer, Michael / Prediger, Susanne (2012): „Sprachenvielfalt im Mathematikunterricht – Herausforderungen, Chancen und Förderansätze“. In: Praxis der Mathematik in der Schule 54/45, S. 1-8.</w:t>
      </w:r>
    </w:p>
    <w:p w14:paraId="24C4B402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Moll, Melanie (2001): Das wissenschaftliche Protokoll: vom Seminardiskurs zur Textart: empirische Rekonstruktionen und Erfordernisse für die Praxis. München: iudicium.</w:t>
      </w:r>
    </w:p>
    <w:p w14:paraId="293A7780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Moll, Melanie (2003): „Für mich ist es sehr schwer! oder: Wie ein Protokoll entsteht. In: Ehlich, Konrad / Steets, Angelika (Hgg.): Wissenschaftlich schreiben — lehren und lernen. </w:t>
      </w:r>
      <w:r w:rsidRPr="00FD17A7">
        <w:rPr>
          <w:sz w:val="22"/>
          <w:szCs w:val="22"/>
          <w:lang w:val="en-US"/>
        </w:rPr>
        <w:t>Berlin / New York: de Gruyter, 29-50.</w:t>
      </w:r>
    </w:p>
    <w:p w14:paraId="43071F43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Mondada, Lorenza (2011): The management of knowledge discrepancies and of epistemic changes in instututional interactions. In: Stivers, Tanya / Mondada, Lorenza / Steensig, Jakob (Hrsg.): The morality of knowledge in conversation. Cambridge: University Press, 27-57.</w:t>
      </w:r>
    </w:p>
    <w:p w14:paraId="0347208D" w14:textId="77777777" w:rsidR="00D77209" w:rsidRPr="00FD17A7" w:rsidRDefault="00D77209" w:rsidP="00617C50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Mondada, Lorenza (2013): „The Conversation Analytic Approach to Data </w:t>
      </w:r>
      <w:proofErr w:type="gramStart"/>
      <w:r w:rsidRPr="00FD17A7">
        <w:rPr>
          <w:sz w:val="22"/>
          <w:szCs w:val="22"/>
          <w:lang w:val="en-US"/>
        </w:rPr>
        <w:t>Collection“</w:t>
      </w:r>
      <w:proofErr w:type="gramEnd"/>
      <w:r w:rsidRPr="00FD17A7">
        <w:rPr>
          <w:sz w:val="22"/>
          <w:szCs w:val="22"/>
          <w:lang w:val="en-US"/>
        </w:rPr>
        <w:t xml:space="preserve">. In: Stivers, Tanya / Sidnell, Jack (Hgg.): The Handbook of Conversation Analysis. </w:t>
      </w:r>
      <w:r w:rsidRPr="00FD17A7">
        <w:rPr>
          <w:sz w:val="22"/>
          <w:szCs w:val="22"/>
        </w:rPr>
        <w:t>Malden / Oxford / West Sussex: Blackwell Publishing, 32–56.</w:t>
      </w:r>
    </w:p>
    <w:p w14:paraId="5AB87CD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Morek, Miriam (2012): Kinder erklären: Interaktionen in Familie und Unterricht im Vergleich. </w:t>
      </w:r>
      <w:r w:rsidRPr="00FD17A7">
        <w:rPr>
          <w:sz w:val="22"/>
          <w:szCs w:val="22"/>
          <w:lang w:val="en-US"/>
        </w:rPr>
        <w:t>Tübingen: Stauffenburg.</w:t>
      </w:r>
    </w:p>
    <w:p w14:paraId="729B1A9A" w14:textId="3CAC00C0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Morek, Miriam (2015)</w:t>
      </w:r>
      <w:r w:rsidR="002819AE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„Show that you know — Explanations, interactional identities and epistemic stance-taking in family talk and peer-</w:t>
      </w:r>
      <w:proofErr w:type="gramStart"/>
      <w:r w:rsidRPr="00FD17A7">
        <w:rPr>
          <w:sz w:val="22"/>
          <w:szCs w:val="22"/>
          <w:lang w:val="en-US"/>
        </w:rPr>
        <w:t>talk“</w:t>
      </w:r>
      <w:proofErr w:type="gramEnd"/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Linguistics and Education</w:t>
      </w:r>
      <w:r w:rsidRPr="00FD17A7">
        <w:rPr>
          <w:i/>
          <w:iCs/>
          <w:sz w:val="22"/>
          <w:szCs w:val="22"/>
        </w:rPr>
        <w:t xml:space="preserve"> </w:t>
      </w:r>
      <w:r w:rsidRPr="00FD17A7">
        <w:rPr>
          <w:sz w:val="22"/>
          <w:szCs w:val="22"/>
        </w:rPr>
        <w:t>31, 238–259.</w:t>
      </w:r>
    </w:p>
    <w:p w14:paraId="43588181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Morek, Miriam (2015): Dissensbearbeitung unter Gleichaltrigen — (k)ein Kontext für den Erwerb argumentativer Gesprächsfähigkeiten? In: Mitteilungen des deutschen Germanistenverbands 62/1, 34–46.</w:t>
      </w:r>
    </w:p>
    <w:p w14:paraId="356CF992" w14:textId="77777777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>Morek, Miriam (2016): „’watt soll ich dazu SAgen’ – (Dis)Alignment bei der interaktiven Manifestation epistemischer Asymmetrien“. In: Groß, Alexandra / Harren, Inga (Hrsg.): Wissen in institutioneller Interaktion. Frankfurt am Main (u.a.): Lang, 145–176.</w:t>
      </w:r>
    </w:p>
    <w:p w14:paraId="30AF295C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lastRenderedPageBreak/>
        <w:t>Morek, Miriam (2016): Formen mündlicher Darstellung in situ: Zur Komplexität von Diskursanforderungen in Unterrichtsgesprächen. In: Behrens, Ulrike / Gätje, Olaf (Hgg.): Mündliches und schriftliches Handeln im Deutschunterricht: wie Themen entfaltet werden. Frankfurt am Main: Lang, 95–131.</w:t>
      </w:r>
    </w:p>
    <w:p w14:paraId="4AD287A9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Morek, Miriam (2017): Was lernt man bei einer Fishbowl-Diskussion im Unterricht? Zur Normativität und pragmatischen Situiertheit des Argumentierens. In: Hauser, Stefan / Luginbühl, Martin (Hrsg.): Gesprächskompetenz in schulischer Interaktion – normative Ansprüche und kommunikative Praktiken. Bern: hep, 65</w:t>
      </w:r>
      <w:r>
        <w:rPr>
          <w:sz w:val="22"/>
          <w:szCs w:val="22"/>
        </w:rPr>
        <w:t>–</w:t>
      </w:r>
      <w:r w:rsidRPr="00FD17A7">
        <w:rPr>
          <w:sz w:val="22"/>
          <w:szCs w:val="22"/>
        </w:rPr>
        <w:t>90.</w:t>
      </w:r>
    </w:p>
    <w:p w14:paraId="0A84B15C" w14:textId="61C11E5D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CA7191">
        <w:rPr>
          <w:sz w:val="22"/>
          <w:szCs w:val="22"/>
        </w:rPr>
        <w:t>Morek, Miriam</w:t>
      </w:r>
      <w:r>
        <w:rPr>
          <w:sz w:val="22"/>
          <w:szCs w:val="22"/>
        </w:rPr>
        <w:t xml:space="preserve"> /</w:t>
      </w:r>
      <w:r w:rsidRPr="00CA7191">
        <w:rPr>
          <w:sz w:val="22"/>
          <w:szCs w:val="22"/>
        </w:rPr>
        <w:t xml:space="preserve"> Heller, Vivien (2012): Bildungssprache – Kommunikative, epistemische, soziale und interaktive Aspekte ihres Gebrauchs. In: Zeitschrift für angewandte Linguistik 57</w:t>
      </w:r>
      <w:r w:rsidR="00C07770">
        <w:rPr>
          <w:sz w:val="22"/>
          <w:szCs w:val="22"/>
        </w:rPr>
        <w:t>/2012</w:t>
      </w:r>
      <w:r w:rsidRPr="00CA7191">
        <w:rPr>
          <w:sz w:val="22"/>
          <w:szCs w:val="22"/>
        </w:rPr>
        <w:t>, 67–101.</w:t>
      </w:r>
    </w:p>
    <w:p w14:paraId="27E1C772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Morek, Miriam / Heller, Vivien / Quasthoff, Uta (2017): Erklären und Argumentieren: Modellierungen und empirische Befunde zu Strukturen und Varianzen. In: Meißner, Iris / Wyss, Eva Lia (Hgg.): Begründen — Erklären — Argumentieren: Konzepte und Modellierungen in der Angewandten Linguistik. Tübingen: Stauffenburg, 11–45.</w:t>
      </w:r>
    </w:p>
    <w:p w14:paraId="1BAD37C8" w14:textId="66FCD54B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Morita, Masumi (2001): Hörerverhalten in Zweiergesprächen von Deutschen und Japanern: eine kontrastive Studie zu Regularitäten und Funktionen von verbalen Hörersignalen. Göttingen: Universität Göttingen. </w:t>
      </w:r>
      <w:r w:rsidR="003603F2">
        <w:rPr>
          <w:sz w:val="22"/>
          <w:szCs w:val="22"/>
        </w:rPr>
        <w:t>[</w:t>
      </w:r>
      <w:r w:rsidRPr="00FD17A7">
        <w:rPr>
          <w:sz w:val="22"/>
          <w:szCs w:val="22"/>
        </w:rPr>
        <w:t xml:space="preserve">Online verfügbar unter: </w:t>
      </w:r>
      <w:hyperlink r:id="rId16">
        <w:r w:rsidRPr="00FD17A7">
          <w:rPr>
            <w:rStyle w:val="Hyperlink"/>
            <w:sz w:val="22"/>
            <w:szCs w:val="22"/>
          </w:rPr>
          <w:t>http://ediss.uni-goettingen.de/handle/11858/00-1735-0000-0006-AEE0-C</w:t>
        </w:r>
      </w:hyperlink>
      <w:r w:rsidRPr="00FD17A7">
        <w:rPr>
          <w:sz w:val="22"/>
          <w:szCs w:val="22"/>
        </w:rPr>
        <w:t xml:space="preserve">. Zuletzt </w:t>
      </w:r>
      <w:r w:rsidR="003603F2">
        <w:rPr>
          <w:sz w:val="22"/>
          <w:szCs w:val="22"/>
        </w:rPr>
        <w:t>zugegriffen</w:t>
      </w:r>
      <w:r w:rsidRPr="00FD17A7">
        <w:rPr>
          <w:sz w:val="22"/>
          <w:szCs w:val="22"/>
        </w:rPr>
        <w:t xml:space="preserve"> am 30.10.2016</w:t>
      </w:r>
      <w:r w:rsidR="003603F2">
        <w:rPr>
          <w:sz w:val="22"/>
          <w:szCs w:val="22"/>
        </w:rPr>
        <w:t>]</w:t>
      </w:r>
    </w:p>
    <w:p w14:paraId="5F41C58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Müller, Annette (2005a): „Lesen in der Zweitsprache und die Förderung des Verstehens fachlicher Texte“. In: Meslek Evi (Hg.): Deutsch als Zweitsprache in der beruflichen Bildung: fünf Studienbriefe zur Fortbildung von Lehrkräften. Berlin. [= Studienbrief 2]</w:t>
      </w:r>
    </w:p>
    <w:p w14:paraId="7944A084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Müller, Annette (2005b): „Schreiben in der Zweitsprache und Schreibförderung im Bereich der beruflichen Bildung“. In: Meslek Evi (Hg.): Deutsch als Zweitsprache in der beruflichen Bildung: fünf Studienbriefe zur Fortbildung von Lehrkräften. Berlin. [= Studienbrief 3]</w:t>
      </w:r>
    </w:p>
    <w:p w14:paraId="58CED02D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Müller, Cornelia / Paul, Ingwer (1999): Gestikulieren in Sprechpausen: eine konversationsanalytische Fallstudie. In: Eggert, Hartmut / Golec, Janusz (Hgg.): ... wortlos der Sprache mächtig“: Schweigen und Sprechen in der Literatur und sprachlicher Kommunikation. Stuttgart/Weimar: Metzler, 265-282.</w:t>
      </w:r>
    </w:p>
    <w:p w14:paraId="111541AA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Müller, Marcus (2012): Die Gesellschaft vor dem Bild: Habitus und soziale Position bei der sprachlichen Bewältigung von Kunst. In: Müller, Marcus / Kluwe, Sandra (Hgg.): Identitätsentwürfe in der Kunstkommunikation. Studien zur Praxis der sprachlichen und multimodalen Positionierung im Interaktionsraum ‚Kunst’. Berlin (u.a.): de Gruyter, 125-142.</w:t>
      </w:r>
    </w:p>
    <w:p w14:paraId="7784DF23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Mundwiler, Vera (2017): Beurteilungsgespräche in der Schule: Eine gesprächsanalytische Studie zur Interaktion zwischen Lehrpersonen, Eltern sowie Schülerinnen und Schülern. Tübingen: Narr Francke Attempo.</w:t>
      </w:r>
    </w:p>
    <w:p w14:paraId="3F712D63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Mundwiler, Vera / Kreuz, Judith / Hauser, Stefan / Eriksson, Birgit / Luginbühl, Martin (2017): Mündliches Argumentieren als kommunikative Praktik – Schulbuch-übungen und empirische Befunde im Vergleich. In: Hauser, Stefan / Luginbühl, Martin (Hrsg.): Gesprächskompetenz in schulischer Interaktion – normative Ansprüche und kommunikative Praktiken. Bern: hep, 91 - 123.</w:t>
      </w:r>
    </w:p>
    <w:p w14:paraId="73E7098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Munsberg, Klaus (1989): Das Kolloquium: Prüfungs- und Fachgespräch in der Chemie. In: Wazel, Gerhard (Hg.): Neuere Entwicklungen im Fach Deutsch als Fremdsprache. Jena: Friedrich-Schiller-Universität, 112-134.</w:t>
      </w:r>
    </w:p>
    <w:p w14:paraId="0166573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Munsberg, Klaus (1993): „Mündliche Fachkommunikation in der anorganischen Chemie: Analyseverfahren für empirisches Datenmaterial“. In: Schröder, Hartmut (Hg.): Fachtextpragmatik. Tübingen: Narr, 359–384.</w:t>
      </w:r>
    </w:p>
    <w:p w14:paraId="4E2CAF86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Munsberg, Klaus (1994): Mündliche Fachkommunikation: das Beispiel Chemie. </w:t>
      </w:r>
      <w:r w:rsidRPr="00FD17A7">
        <w:rPr>
          <w:sz w:val="22"/>
          <w:szCs w:val="22"/>
          <w:lang w:val="en-US"/>
        </w:rPr>
        <w:t>Tübingen: Narr.</w:t>
      </w:r>
    </w:p>
    <w:p w14:paraId="235679A8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Netz, Hadar (2016): Designedly Incomplete Utterances and student participation. </w:t>
      </w:r>
      <w:r w:rsidRPr="00FD17A7">
        <w:rPr>
          <w:sz w:val="22"/>
          <w:szCs w:val="22"/>
        </w:rPr>
        <w:t>In: Linguistics and Education 33/2016, 56-73.</w:t>
      </w:r>
    </w:p>
    <w:p w14:paraId="4785D60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Neuland, Eva / Balsliemke, Petra / Baradaranossadat, Anka (2009): „Schülersprache, Schulsprache, Unterrichtssprache.“ In: Becker-Mrotzek, Michael (Hg.): Mündliche Kommunikation und Gesprächsdidaktik. Baltmannsweiler: Schneider, S. 392-407. [= Deutschunterricht in Theorie und Praxis 3]</w:t>
      </w:r>
    </w:p>
    <w:p w14:paraId="7470CCFE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Neumeister, Nicole (2009): „Wissen, wie der Hase läuft“. Schüler erklären Redensarten und Sprichwörter. In: Spreckels, Janet (Hg.): Erklären im Kontext: Neue Perspektiven aus der Gesprächs- und Unterrichtsforschung. Baltmannsweiler: Schneider Verlag Hohengehren, 13–32.</w:t>
      </w:r>
    </w:p>
    <w:p w14:paraId="26750F2E" w14:textId="458E2BEC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Neumeister, Nicole (2011): (Wie) wird im Deutschunterricht erklärt? Wissensvermittelnde Handlungen im Sprachunterricht der Sekundarstufe I. Ludwigsburg: PH Ludwigsburg. Online verfügbar unter</w:t>
      </w:r>
      <w:r w:rsidRPr="003603F2">
        <w:rPr>
          <w:sz w:val="22"/>
          <w:szCs w:val="22"/>
        </w:rPr>
        <w:t xml:space="preserve">: </w:t>
      </w:r>
      <w:hyperlink r:id="rId17">
        <w:r w:rsidRPr="003603F2">
          <w:rPr>
            <w:rStyle w:val="Hyperlink"/>
            <w:color w:val="auto"/>
            <w:sz w:val="22"/>
            <w:szCs w:val="22"/>
            <w:u w:val="none"/>
          </w:rPr>
          <w:t>https://phbl-opus.phlb.de/files/32/1_Dissertation.pdf</w:t>
        </w:r>
      </w:hyperlink>
      <w:r w:rsidR="003603F2">
        <w:rPr>
          <w:sz w:val="22"/>
          <w:szCs w:val="22"/>
        </w:rPr>
        <w:t>.</w:t>
      </w:r>
      <w:r w:rsidRPr="00FD17A7">
        <w:rPr>
          <w:sz w:val="22"/>
          <w:szCs w:val="22"/>
        </w:rPr>
        <w:t xml:space="preserve"> </w:t>
      </w:r>
      <w:r w:rsidR="003603F2">
        <w:rPr>
          <w:sz w:val="22"/>
          <w:szCs w:val="22"/>
        </w:rPr>
        <w:t>Z</w:t>
      </w:r>
      <w:r w:rsidRPr="00FD17A7">
        <w:rPr>
          <w:sz w:val="22"/>
          <w:szCs w:val="22"/>
        </w:rPr>
        <w:t>uletzt eingesehen am 16.04.2017.</w:t>
      </w:r>
    </w:p>
    <w:p w14:paraId="73D4288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Neumeister, Nicole / Vogt, Rüdiger (2009): „Erklären im Unterricht." In: Becker-Mrotzek, Michael (Hgg.): Mündliche Kommunikation und Gesprächsdidaktik. Baltmannsweiler: Schneider Verlag Hohengehren, S. 562-583.</w:t>
      </w:r>
    </w:p>
    <w:p w14:paraId="2D24CF6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Nickolaus, Reinhold / Abele, Stephan / Gschwendnter, Tobias (2011): Prüfungsvarianten und ihre Güte – Simulationen beruflicher Anforderungen als Alternative zu bisherigen Prüfungsformen? In: Severing, Eckart / Weiß, Reinhold (Hgg.): Prüfungen und Zertifizierungen in der beruflichen Bildung: Anforderungen – Instrumente – Forschungsbedarf. Bielefeld: Bertelsmann Verlag, 83–95.</w:t>
      </w:r>
    </w:p>
    <w:p w14:paraId="7835EAD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Niederhaus, Constanze (2011): Fachsprachlichkeit in Lehrbüchern: Korpuslinguistische Analysen von Fachtexten der beruflichen Bildung. Münster (u.a.): Waxmann.</w:t>
      </w:r>
    </w:p>
    <w:p w14:paraId="477F82C3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Niederhaus, Constanze (2018): Ansätze des integrierten Fach- und Sprachlernens in der beruflichen Bildung. In: Efing, Christian / Kiefer, Karl-Hubert (Hgg.): Sprache und Kommunikation in der beruflichen Aus- und Weiterbildung: ein interdisziplinäres Handbuch. Tübingen: Narr Francke Attempo, 481–492.</w:t>
      </w:r>
    </w:p>
    <w:p w14:paraId="01C85D78" w14:textId="77777777" w:rsidR="00D77209" w:rsidRPr="000F11F2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F11F2">
        <w:rPr>
          <w:sz w:val="22"/>
          <w:szCs w:val="22"/>
        </w:rPr>
        <w:t>Niederhaus, Constanze / Pöhler, Birte / Prediger, Susanne (2016): Relevante Sprachmittel für mathematische Textaufgaben – Korpuslinguistische Annäherung am Beispiel Prozentrechnung. In: Tschirner, Erwin / Bärenfänger, Olaf / Möhring, Jupp (Hgg.); Deutsch als fremde Bildungssprache: das Spannungsfeld von Fachwissen, sprachlicher Kompetenz, Diagnostik und Didaktik. Tübingen: Stauffenburg, 135–161.</w:t>
      </w:r>
    </w:p>
    <w:p w14:paraId="7EB663E9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Nill, Ulrich (2015): Präsentation zwischen schulischer Tradition und beruflicher Praxis: geeignete Aufgabenstellungen zur Förderung präsentationsbezogener Kompetenzen. In: Efing, Christian (Hg:): Sprache und Kommunikation in der beruflichen Bildung: Modellierungen — Anforderungen — Förderung. Frankfurt am Main (u.a.): Lang, 191–208.</w:t>
      </w:r>
    </w:p>
    <w:p w14:paraId="3623DF01" w14:textId="348B5193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Nodari, Claudio / Schiesser, Daniel (2006): „Leseförderung in der Berufsschule: Überlegungen zum Erwerb einer Schlüsselkompetenz.“ In: Babylonia 3-4/06, 76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80.</w:t>
      </w:r>
    </w:p>
    <w:p w14:paraId="192EEF6D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 xml:space="preserve">Nolda, Sigrid (1990): Sprachinteraktion in Prüfungen: eine qualitative Untersuchung zum Sprach- und Interaktionsverhalten von Prüfern und Kandidaten in Zertifikatsprüfungen </w:t>
      </w:r>
      <w:r w:rsidRPr="00FD17A7">
        <w:rPr>
          <w:sz w:val="22"/>
          <w:szCs w:val="22"/>
        </w:rPr>
        <w:lastRenderedPageBreak/>
        <w:t>im Bereich Fremdsprachen. Frankfurt am Main: Pädagogische Arbeitsstelle des Deutschen Volkshochschul-Verbandes.</w:t>
      </w:r>
    </w:p>
    <w:p w14:paraId="38A3D5B5" w14:textId="5C50CCBA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Nübling, Damaris (2004): Die prototypische Interjektion: ein Definitionsvorschlag. In: Zeitschrift für Semiotik 26/1-2, 11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46.</w:t>
      </w:r>
    </w:p>
    <w:p w14:paraId="004A4192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Obermayer, Annika (2013): Bildungssprache im grafisch designten Schulbuch. Bad Heilbrunn: Julis Klinkhardt. </w:t>
      </w:r>
    </w:p>
    <w:p w14:paraId="3BC23616" w14:textId="330973B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Oelke, Uta (1991): Planen, Lehren und Lernen in der Krankenpflegeausbildung. Begründungsrahmen und Entwicklung eines offenen, fächerintegrativen Curriculums für die theoretische Ausbildung. Basel/Baunatal: Recom.</w:t>
      </w:r>
    </w:p>
    <w:p w14:paraId="24A1BEBD" w14:textId="7DD05BA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Oelke, Uta (2003): „Entwicklung und Konstruktion eines Curriculums für die gemeinsame theoretische Ausbildung in der Alten-, Kranken- und Kinderkrankenpflege“. In: Pflege 16/2003, 40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49.</w:t>
      </w:r>
    </w:p>
    <w:p w14:paraId="6C1F2B3B" w14:textId="088CED0A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Oertle Bürki, Cornelia (1997): „Pflegesprache – gibt es sie?“ In: Zegelin, Angelika (Hg.): Sprache und Pflege. Berlin/Wiesbaden: Ullstein Mosby, 23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36.</w:t>
      </w:r>
    </w:p>
    <w:p w14:paraId="02CA56B8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Ohlhus, Sören (2014): Erzählen als Prozess: interaktive Organisation und narrative Verfahren in mündlichen Erzählungen von Grundschulkindern. Tübingen: Stauffenburg.</w:t>
      </w:r>
    </w:p>
    <w:p w14:paraId="276D940E" w14:textId="77777777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Ohlhus, Sören (2017): „Vom Gegenstand zum Lerngegenstand: Zur interaktiven Inszenierung von Wissen im Mathematikunterricht der Grundschule“. In: Hauser, Stefan / Luginbühl, Martin (Hrsg.): Gesprächskompetenz in schulischer Interaktion – normative Ansprüche und kommunikative Praktiken. Bern: hep, 124–157.</w:t>
      </w:r>
    </w:p>
    <w:p w14:paraId="6E72EF4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Öhlschläger, Günther (1979): Linguistische Überlegungen zu einer Theorie der Argumentation. Tübingen: Niemeyer.</w:t>
      </w:r>
    </w:p>
    <w:p w14:paraId="4A532414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Ohm, Udo (2016): Literater Sprachausbau im Übergang Schule—Beruf: Sprachentwicklung als konstitutives Moment fachlichen Lernens und beruflichen Handelns mit einem Fokus auf Deutsch als Zweitsprache. </w:t>
      </w:r>
      <w:r w:rsidRPr="007123AC">
        <w:rPr>
          <w:sz w:val="22"/>
          <w:szCs w:val="22"/>
        </w:rPr>
        <w:t>In: Daase, Andrea</w:t>
      </w:r>
      <w:r>
        <w:rPr>
          <w:sz w:val="22"/>
          <w:szCs w:val="22"/>
        </w:rPr>
        <w:t xml:space="preserve"> /</w:t>
      </w:r>
      <w:r w:rsidRPr="007123AC">
        <w:rPr>
          <w:sz w:val="22"/>
          <w:szCs w:val="22"/>
        </w:rPr>
        <w:t xml:space="preserve"> Ohm, Udo</w:t>
      </w:r>
      <w:r>
        <w:rPr>
          <w:sz w:val="22"/>
          <w:szCs w:val="22"/>
        </w:rPr>
        <w:t xml:space="preserve"> /</w:t>
      </w:r>
      <w:r w:rsidRPr="007123AC">
        <w:rPr>
          <w:sz w:val="22"/>
          <w:szCs w:val="22"/>
        </w:rPr>
        <w:t xml:space="preserve"> Mertens, Martin (</w:t>
      </w:r>
      <w:r>
        <w:rPr>
          <w:sz w:val="22"/>
          <w:szCs w:val="22"/>
        </w:rPr>
        <w:t>Hg</w:t>
      </w:r>
      <w:r w:rsidRPr="007123AC">
        <w:rPr>
          <w:sz w:val="22"/>
          <w:szCs w:val="22"/>
        </w:rPr>
        <w:t>g.): Interkulturelle und sprachliche Bildung im mehrsprachigen Übergangsbereich. Münster: Waxmann</w:t>
      </w:r>
      <w:r>
        <w:rPr>
          <w:sz w:val="22"/>
          <w:szCs w:val="22"/>
        </w:rPr>
        <w:t>, 227–261.</w:t>
      </w:r>
    </w:p>
    <w:p w14:paraId="729BFBA3" w14:textId="67F85595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Ohm, Udo / Kuhn, Christina / Funk, Hermann (2007): Sprachtraining für Fachunterricht und Beruf: Fachtexte knacken </w:t>
      </w:r>
      <w:r w:rsidR="003603F2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mit Fachsprache arbeiten. </w:t>
      </w:r>
      <w:r w:rsidRPr="00FD17A7">
        <w:rPr>
          <w:sz w:val="22"/>
          <w:szCs w:val="22"/>
          <w:lang w:val="en-US"/>
        </w:rPr>
        <w:t xml:space="preserve">Münster (u.a.): Waxmann. </w:t>
      </w:r>
    </w:p>
    <w:p w14:paraId="65119D64" w14:textId="77777777" w:rsidR="00D77209" w:rsidRPr="00FD17A7" w:rsidRDefault="00D77209" w:rsidP="12F43624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Oloff, Florence (2016): Comparaison de l’emploi de deux marqueurs d’affirmation dans des séquences de co-construction: «voilà» et «genau». </w:t>
      </w:r>
      <w:r w:rsidRPr="00FD17A7">
        <w:rPr>
          <w:sz w:val="22"/>
          <w:szCs w:val="22"/>
        </w:rPr>
        <w:t>In: Testi e linguaggi, 10/2016, 243-267.</w:t>
      </w:r>
    </w:p>
    <w:p w14:paraId="6FCFE4DC" w14:textId="5EC9CF62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 xml:space="preserve">Oloff, Florence (2017): </w:t>
      </w:r>
      <w:r w:rsidRPr="00FD17A7">
        <w:rPr>
          <w:i/>
          <w:iCs/>
          <w:sz w:val="22"/>
          <w:szCs w:val="22"/>
        </w:rPr>
        <w:t>Genau</w:t>
      </w:r>
      <w:r w:rsidRPr="00FD17A7">
        <w:rPr>
          <w:sz w:val="22"/>
          <w:szCs w:val="22"/>
        </w:rPr>
        <w:t xml:space="preserve"> als redebeitragsinterne, responsive, sequenzschließende oder sequenzstrukturierende Bestätigungspartikel im Gespräch. In: Blühdorn, Hardarik / Deppermann, Arnulf / Helmer, Henrike / Spranz-Fogasy, Thomas (Hgg.): Diskursmarker im Deutschen: Reflexion und Analysen. Göttingen: Verlag für Gesprächsforschung, 207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232.</w:t>
      </w:r>
    </w:p>
    <w:p w14:paraId="158BBC78" w14:textId="10B07273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Ortner, Hanspeter (2009): „Rhetorisch-stilistische Eigenschaften der Bildungssprache.“ In: Fix, Ulla (Hg.): Rhetorik und Stilistik: ein internationales Handbuch historischer und systematischer Forschung. Berlin: de Gruyter, 2227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2240.</w:t>
      </w:r>
    </w:p>
    <w:p w14:paraId="2CC9F47A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Ossner, Jakob (2007): Wissen, System und Erklärungskompetenz in der Sprachthematisierung. In: Gailberger, Steffen / Krelle, Michael (Hgg.): Wissen und Kompetenz: Entwicklungslinien und Kontinuitäten in Deutschdidaktik und Deutschunterricht: Heiner Willenberg zum 65. Geburtstag gewidmet. Baltmannsweiler; Schneider Verlag Hohengehren, 211–227.</w:t>
      </w:r>
    </w:p>
    <w:p w14:paraId="5AB4BE97" w14:textId="0DD50B7F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Pabst-Weinschenk, Marita (2006): „Schlussfolgern ohne ‚äh’ und ‚mh’: Zur Erprobung didaktischer Modelle.“ In: Grundler, Elke / Vogt, Rüdiger (Hgg.): Argumentieren in Schule und Hochschule: Interdisziplinäre Studien. Tübingen: Staufenburg, 179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196. </w:t>
      </w:r>
    </w:p>
    <w:p w14:paraId="630091A0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Pache, Ilona (2004): Gefährdete Reziprozität: Kommunikative Praktiken im Bewerbungsgespräch. Wiesbaden: Deutscher Universitäts-Verlag.</w:t>
      </w:r>
    </w:p>
    <w:p w14:paraId="27DFA11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Pätzold, Günter (2003): Lernfelder – Lernkooperationen. Neugestaltung beruflicher Bildung. Bochum: Projekt-Verlag. [= Dortmunder Beiträge zur Pädagogik 30]</w:t>
      </w:r>
    </w:p>
    <w:p w14:paraId="49347DE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Paulsen, Bent / Wolf, Brigitte (1984): Prüfungen in der beruflichen Erwachsenenbildung: Analysen und Anregungen zur Organisation erwachsenengemäßer Prüfungen. Berlin/Bonn: Bundesinstitut für Berufsbildung.</w:t>
      </w:r>
    </w:p>
    <w:p w14:paraId="7DCF9CE6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Pavlidou, Theodossia (1978): Wahrheit – Handlung – Argumentation. Beeinflussen kommunikative Faktoren die Wahrheitsfindung? Hamburg: Buske.</w:t>
      </w:r>
    </w:p>
    <w:p w14:paraId="20C31F6A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Pecorari, Diane (2008): Academic Writing and Plagiarism: a linguistic analysis. London / New York: continuum.</w:t>
      </w:r>
    </w:p>
    <w:p w14:paraId="7898E2B9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Pekarek Doehler, Simona (2016): „More than an epistemic hedge: French je sais pas ‘I don’t know’ as a resource for the sequential organization of turns and </w:t>
      </w:r>
      <w:proofErr w:type="gramStart"/>
      <w:r w:rsidRPr="00FD17A7">
        <w:rPr>
          <w:sz w:val="22"/>
          <w:szCs w:val="22"/>
          <w:lang w:val="en-US"/>
        </w:rPr>
        <w:t>actions“</w:t>
      </w:r>
      <w:proofErr w:type="gramEnd"/>
      <w:r w:rsidRPr="00FD17A7">
        <w:rPr>
          <w:sz w:val="22"/>
          <w:szCs w:val="22"/>
          <w:lang w:val="en-US"/>
        </w:rPr>
        <w:t>. In: Journal of pragmatics 106, 148–162.</w:t>
      </w:r>
    </w:p>
    <w:p w14:paraId="1C3EBC69" w14:textId="06FCDD43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Pérez H., Iván / Vergara R., Claudia / Goens, Cristina / Viviani G., Paola / Letelier S., Luz M. (2015): Percepción de examen oral estandarizado vs no estandarizado en el internado de medicina interna. </w:t>
      </w:r>
      <w:r w:rsidRPr="00FD17A7">
        <w:rPr>
          <w:sz w:val="22"/>
          <w:szCs w:val="22"/>
        </w:rPr>
        <w:t>In: Revista médica de Chile 143, 841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846.</w:t>
      </w:r>
    </w:p>
    <w:p w14:paraId="2DCEBC8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Petersen, Jan (</w:t>
      </w:r>
      <w:r w:rsidRPr="00FD17A7">
        <w:rPr>
          <w:sz w:val="22"/>
          <w:szCs w:val="22"/>
          <w:vertAlign w:val="superscript"/>
        </w:rPr>
        <w:t>3</w:t>
      </w:r>
      <w:r w:rsidRPr="00FD17A7">
        <w:rPr>
          <w:sz w:val="22"/>
          <w:szCs w:val="22"/>
        </w:rPr>
        <w:t>2016): Die mündliche Prüfung im ersten juristischen Staatsexamen: Zivilrechtliche Prüfungsgespräche. Berlin/Boston: de Gruyter.</w:t>
      </w:r>
    </w:p>
    <w:p w14:paraId="328FC588" w14:textId="60211DC1" w:rsidR="009D120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Pfeiffer, Martin (2017): Über die Funktion der Reparaturmarker im Deutschen. In: Blühdorn, Hardarik / Deppermann, Arnulf / Helmer, Henrike / Spranz-Fogasy, Thomas (Hgg.): Diskursmarker im Deutschen: Reflexionen und Analysen. Göttingen: Verlag für Gesprächsforschung, 259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284. </w:t>
      </w:r>
    </w:p>
    <w:p w14:paraId="37BBD8DE" w14:textId="5552A63B" w:rsidR="009D1207" w:rsidRPr="0057421F" w:rsidRDefault="009D1207" w:rsidP="009D1207">
      <w:pPr>
        <w:spacing w:before="120" w:after="120"/>
        <w:ind w:left="709" w:hanging="709"/>
        <w:jc w:val="both"/>
        <w:rPr>
          <w:sz w:val="22"/>
          <w:szCs w:val="22"/>
        </w:rPr>
      </w:pPr>
      <w:r w:rsidRPr="009D1207">
        <w:rPr>
          <w:sz w:val="22"/>
          <w:szCs w:val="22"/>
          <w:lang w:val="en-US"/>
        </w:rPr>
        <w:t>Phillips Galloway</w:t>
      </w:r>
      <w:r w:rsidR="000C5B54">
        <w:rPr>
          <w:sz w:val="22"/>
          <w:szCs w:val="22"/>
          <w:lang w:val="en-US"/>
        </w:rPr>
        <w:t>,</w:t>
      </w:r>
      <w:r w:rsidRPr="009D1207">
        <w:rPr>
          <w:sz w:val="22"/>
          <w:szCs w:val="22"/>
          <w:lang w:val="en-US"/>
        </w:rPr>
        <w:t xml:space="preserve"> Emily</w:t>
      </w:r>
      <w:r w:rsidR="000C5B54">
        <w:rPr>
          <w:sz w:val="22"/>
          <w:szCs w:val="22"/>
          <w:lang w:val="en-US"/>
        </w:rPr>
        <w:t xml:space="preserve"> /</w:t>
      </w:r>
      <w:r w:rsidRPr="009D1207">
        <w:rPr>
          <w:sz w:val="22"/>
          <w:szCs w:val="22"/>
          <w:lang w:val="en-US"/>
        </w:rPr>
        <w:t xml:space="preserve"> Stude, Juliane</w:t>
      </w:r>
      <w:r w:rsidR="000C5B54">
        <w:rPr>
          <w:sz w:val="22"/>
          <w:szCs w:val="22"/>
          <w:lang w:val="en-US"/>
        </w:rPr>
        <w:t xml:space="preserve"> /</w:t>
      </w:r>
      <w:r w:rsidRPr="009D1207">
        <w:rPr>
          <w:sz w:val="22"/>
          <w:szCs w:val="22"/>
          <w:lang w:val="en-US"/>
        </w:rPr>
        <w:t xml:space="preserve"> Ucceli, Paola (2015): “Adolescents’ Metalinguistic</w:t>
      </w:r>
      <w:r>
        <w:rPr>
          <w:sz w:val="22"/>
          <w:szCs w:val="22"/>
          <w:lang w:val="en-US"/>
        </w:rPr>
        <w:t xml:space="preserve"> </w:t>
      </w:r>
      <w:r w:rsidRPr="009D1207">
        <w:rPr>
          <w:sz w:val="22"/>
          <w:szCs w:val="22"/>
          <w:lang w:val="en-US"/>
        </w:rPr>
        <w:t xml:space="preserve">Reflections on the Academic Register in Speech and </w:t>
      </w:r>
      <w:proofErr w:type="gramStart"/>
      <w:r w:rsidRPr="009D1207">
        <w:rPr>
          <w:sz w:val="22"/>
          <w:szCs w:val="22"/>
          <w:lang w:val="en-US"/>
        </w:rPr>
        <w:t>Writing“</w:t>
      </w:r>
      <w:proofErr w:type="gramEnd"/>
      <w:r w:rsidRPr="009D1207">
        <w:rPr>
          <w:sz w:val="22"/>
          <w:szCs w:val="22"/>
          <w:lang w:val="en-US"/>
        </w:rPr>
        <w:t xml:space="preserve">. </w:t>
      </w:r>
      <w:r w:rsidRPr="0057421F">
        <w:rPr>
          <w:sz w:val="22"/>
          <w:szCs w:val="22"/>
        </w:rPr>
        <w:t>In: Linguistics and Education 31, 221–237.</w:t>
      </w:r>
    </w:p>
    <w:p w14:paraId="2F983667" w14:textId="13655C39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57421F">
        <w:rPr>
          <w:sz w:val="22"/>
          <w:szCs w:val="22"/>
        </w:rPr>
        <w:t xml:space="preserve">Pick, Ina (2011): „Alltagskommunikation vs. institutionelle Kommunikation? </w:t>
      </w:r>
      <w:r w:rsidRPr="00FD17A7">
        <w:rPr>
          <w:sz w:val="22"/>
          <w:szCs w:val="22"/>
        </w:rPr>
        <w:t>Diskussion eines Begriffspaares am Beispiel anwaltlicher Mandantengespräche“. In: Birkner, Karin / Meer, Dorothee (Hrsg.): Institutionalisierter Alltag: Mündlichkeit und Schriftlichkeit in unterschiedlichen Praxisfeldern. Mannheim: Verlag für Gesprächsforschung, 67–91. [Online verfügbar unter: www.verlag-gespraechsforschung.de/2011/birkner.htm, zuletzt eingesehen am 04.3.2018).</w:t>
      </w:r>
    </w:p>
    <w:p w14:paraId="7D6BE036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Pick, Ina (2015): Das anwaltliche Mandantengespräch: Linguistische Ergebnisse zum sprachlichen Handeln von Anwalt und Mandant. Frankfurt am Main (u.a.): Lang.</w:t>
      </w:r>
    </w:p>
    <w:p w14:paraId="2E856CC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Piehl, Jochen (1973): „Untersuchungen zur Examensangst: Sprachstörungen in Prüfungssituationen“. In: Psychologische Beiträge 15, 301–320.</w:t>
      </w:r>
    </w:p>
    <w:p w14:paraId="4FABF7F9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Pieron, H. / Reuchlin, H. / Bacher, F. (1962): „Une recherche expérimental de docimologie sur les examens de physique au niveau de baccalauréat de mathématique.“ </w:t>
      </w:r>
      <w:r w:rsidRPr="00FD17A7">
        <w:rPr>
          <w:sz w:val="22"/>
          <w:szCs w:val="22"/>
          <w:lang w:val="en-US"/>
        </w:rPr>
        <w:t>In: Biotypologie 23, 48–73.</w:t>
      </w:r>
    </w:p>
    <w:p w14:paraId="1354DCD5" w14:textId="77777777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Pillet-Shore, Danielle (2016)</w:t>
      </w:r>
      <w:proofErr w:type="gramStart"/>
      <w:r w:rsidRPr="00FD17A7">
        <w:rPr>
          <w:sz w:val="22"/>
          <w:szCs w:val="22"/>
          <w:lang w:val="en-US"/>
        </w:rPr>
        <w:t>: ”Criticizing</w:t>
      </w:r>
      <w:proofErr w:type="gramEnd"/>
      <w:r w:rsidRPr="00FD17A7">
        <w:rPr>
          <w:sz w:val="22"/>
          <w:szCs w:val="22"/>
          <w:lang w:val="en-US"/>
        </w:rPr>
        <w:t xml:space="preserve"> another's child: How teachers evaluate students during parent-teacher conferences“. </w:t>
      </w:r>
      <w:r w:rsidRPr="00FD17A7">
        <w:rPr>
          <w:sz w:val="22"/>
          <w:szCs w:val="22"/>
        </w:rPr>
        <w:t>In: Language in Society 45 (1), 33–58.</w:t>
      </w:r>
    </w:p>
    <w:p w14:paraId="39A894E5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CA7191">
        <w:rPr>
          <w:sz w:val="22"/>
          <w:szCs w:val="22"/>
        </w:rPr>
        <w:t>Pineker-Fischer, Anna (2017): Sprach- und Fachlernen im naturwissenschaftlichen Unterricht: Umgang von Lehrpersonen in soziokulturell heterogenen Klassen mit Bildungssprache. Wiesbaden: Springer.</w:t>
      </w:r>
    </w:p>
    <w:p w14:paraId="1364F3E7" w14:textId="77777777" w:rsidR="00D77209" w:rsidRPr="00DB3FC0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Pohl, Thorsten (2014): Schriftliches Argumentieren. In: Feilke, Helmut / Pohl, Thorsten (Hgg.): Schriftlicher Sprachgebrauch — Texte verfassen. </w:t>
      </w:r>
      <w:r w:rsidRPr="00DB3FC0">
        <w:rPr>
          <w:sz w:val="22"/>
          <w:szCs w:val="22"/>
        </w:rPr>
        <w:t>Batmannsweiler: Schneider Verlag Hohengehren, 287–315.</w:t>
      </w:r>
    </w:p>
    <w:p w14:paraId="22EDAF2D" w14:textId="77777777" w:rsidR="00D77209" w:rsidRPr="00DB3FC0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0F11F2">
        <w:rPr>
          <w:sz w:val="22"/>
          <w:szCs w:val="22"/>
        </w:rPr>
        <w:t xml:space="preserve">Pohl, Torsten (2016): Die Epistemisierung des Unterrichtsdiskurses — ein Forschungsrahmen. In: Tschirner, Erwin / Bärenfänger, Olaf / Möhring, Jupp (Hgg.); Deutsch als fremde Bildungssprache: das Spannungsfeld von Fachwissen, sprachlicher Kompetenz, Diagnostik und Didaktik. </w:t>
      </w:r>
      <w:r w:rsidRPr="00DB3FC0">
        <w:rPr>
          <w:sz w:val="22"/>
          <w:szCs w:val="22"/>
          <w:lang w:val="en-US"/>
        </w:rPr>
        <w:t>Tübingen: Stauffenburg, 55–79.</w:t>
      </w:r>
    </w:p>
    <w:p w14:paraId="1366050D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Pomerantz, Anita (1980): Telling my side: ‚limited access’ as a ‚fishing device’. In: Social Inquiry 50, 186–198.</w:t>
      </w:r>
    </w:p>
    <w:p w14:paraId="4BDC83F0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Pomerantz, Anita (1984): “Agreeing and disagreeing with assessments: some features of preferred / dispreferred turn shapes. In: Atkinson, J. Maxwell / Heritage, John (Hgg.): Structures of social action: Studies in conversation analysis. Cambridge: Cambridge University Press, 57–101.</w:t>
      </w:r>
    </w:p>
    <w:p w14:paraId="65BE5B36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Pomerantz, Anita (1987): Descriptions in legal settings. In: Button, G. / Lee, J.R.E. (Hgg.): Talk and Social Organization. </w:t>
      </w:r>
      <w:r w:rsidRPr="00FD17A7">
        <w:rPr>
          <w:sz w:val="22"/>
          <w:szCs w:val="22"/>
        </w:rPr>
        <w:t>Clevedon (England): Multilingual Matters Ltd, 226–243.</w:t>
      </w:r>
    </w:p>
    <w:p w14:paraId="6251AA11" w14:textId="52DA2A9D" w:rsidR="00D77209" w:rsidRPr="00CA7191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CA7191">
        <w:rPr>
          <w:sz w:val="22"/>
          <w:szCs w:val="22"/>
        </w:rPr>
        <w:t>Prediger, Susanne (2013): Darstellungen, Register und mentale Konstruktion von Bedeutungen und Beziehungen – mathematikspezifische sprachliche Herausforderungen identifizieren und bearbeiten. In: Becker-Mrotzek, Michael</w:t>
      </w:r>
      <w:r>
        <w:rPr>
          <w:sz w:val="22"/>
          <w:szCs w:val="22"/>
        </w:rPr>
        <w:t xml:space="preserve"> /</w:t>
      </w:r>
      <w:r w:rsidRPr="00CA7191">
        <w:rPr>
          <w:sz w:val="22"/>
          <w:szCs w:val="22"/>
        </w:rPr>
        <w:t xml:space="preserve"> Schramm, Karen</w:t>
      </w:r>
      <w:r>
        <w:rPr>
          <w:sz w:val="22"/>
          <w:szCs w:val="22"/>
        </w:rPr>
        <w:t xml:space="preserve"> /</w:t>
      </w:r>
      <w:r w:rsidRPr="00CA7191">
        <w:rPr>
          <w:sz w:val="22"/>
          <w:szCs w:val="22"/>
        </w:rPr>
        <w:t xml:space="preserve"> Thürmann, Eike</w:t>
      </w:r>
      <w:r>
        <w:rPr>
          <w:sz w:val="22"/>
          <w:szCs w:val="22"/>
        </w:rPr>
        <w:t xml:space="preserve"> /</w:t>
      </w:r>
      <w:r w:rsidRPr="00CA7191">
        <w:rPr>
          <w:sz w:val="22"/>
          <w:szCs w:val="22"/>
        </w:rPr>
        <w:t xml:space="preserve"> Vollmer, Helmut Johannes (H</w:t>
      </w:r>
      <w:r>
        <w:rPr>
          <w:sz w:val="22"/>
          <w:szCs w:val="22"/>
        </w:rPr>
        <w:t>g</w:t>
      </w:r>
      <w:r w:rsidRPr="00CA7191">
        <w:rPr>
          <w:sz w:val="22"/>
          <w:szCs w:val="22"/>
        </w:rPr>
        <w:t xml:space="preserve">g.): Sprache im Fach: Sprachlichkeit und fachliches Lernen. </w:t>
      </w:r>
      <w:r w:rsidRPr="00CA7191">
        <w:rPr>
          <w:sz w:val="22"/>
          <w:szCs w:val="22"/>
          <w:lang w:val="en-US"/>
        </w:rPr>
        <w:t>Münster (u.a.): Waxmann,</w:t>
      </w:r>
      <w:r w:rsidR="00CD4ADD">
        <w:rPr>
          <w:sz w:val="22"/>
          <w:szCs w:val="22"/>
          <w:lang w:val="en-US"/>
        </w:rPr>
        <w:t xml:space="preserve"> </w:t>
      </w:r>
      <w:r w:rsidRPr="00CA7191">
        <w:rPr>
          <w:sz w:val="22"/>
          <w:szCs w:val="22"/>
          <w:lang w:val="en-US"/>
        </w:rPr>
        <w:t xml:space="preserve">167–183. </w:t>
      </w:r>
    </w:p>
    <w:p w14:paraId="71F62910" w14:textId="77777777" w:rsidR="00D77209" w:rsidRPr="00CA7191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CA7191">
        <w:rPr>
          <w:sz w:val="22"/>
          <w:szCs w:val="22"/>
          <w:lang w:val="en-US"/>
        </w:rPr>
        <w:t>Preece, Siân (2009): Posh Talk: Language and Identity in Higher Education. Basingstoke / New York: Palgrave Macmillan.</w:t>
      </w:r>
    </w:p>
    <w:p w14:paraId="0B923151" w14:textId="77777777" w:rsidR="00D77209" w:rsidRPr="000C2F43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CA7191">
        <w:rPr>
          <w:sz w:val="22"/>
          <w:szCs w:val="22"/>
          <w:lang w:val="en-US"/>
        </w:rPr>
        <w:t>Preece, Siân (2015)</w:t>
      </w:r>
      <w:proofErr w:type="gramStart"/>
      <w:r w:rsidRPr="00CA7191">
        <w:rPr>
          <w:sz w:val="22"/>
          <w:szCs w:val="22"/>
          <w:lang w:val="en-US"/>
        </w:rPr>
        <w:t>: ”They</w:t>
      </w:r>
      <w:proofErr w:type="gramEnd"/>
      <w:r w:rsidRPr="00CA7191">
        <w:rPr>
          <w:sz w:val="22"/>
          <w:szCs w:val="22"/>
          <w:lang w:val="en-US"/>
        </w:rPr>
        <w:t xml:space="preserve"> ain’t using slang</w:t>
      </w:r>
      <w:r>
        <w:rPr>
          <w:sz w:val="22"/>
          <w:szCs w:val="22"/>
          <w:lang w:val="en-US"/>
        </w:rPr>
        <w:t>”</w:t>
      </w:r>
      <w:r w:rsidRPr="00CA7191">
        <w:rPr>
          <w:sz w:val="22"/>
          <w:szCs w:val="22"/>
          <w:lang w:val="en-US"/>
        </w:rPr>
        <w:t xml:space="preserve">: Working class students from linguistic minority communities in higher education“. </w:t>
      </w:r>
      <w:r w:rsidRPr="000C2F43">
        <w:rPr>
          <w:sz w:val="22"/>
          <w:szCs w:val="22"/>
        </w:rPr>
        <w:t>In: Linguistics and Education 31, 260–275.</w:t>
      </w:r>
    </w:p>
    <w:p w14:paraId="027AB67D" w14:textId="397AD51E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Pucciarelli, Nina (2015): „Sprachliche Anforderungen und Fähigkeiten in der kaufmännischen Berufsausbildung — eine empirische Analyse im Rahmen des Projekts ‚Gemeinsam stark durch Sprache‘“. In: Efing, Christian (Hg.): Sprache und Kommunikation in der beruflichen Bildung: Modellierung – Anforderungen – Förderung. Frankfurt am Main (u.a.): Lang, 91–111.</w:t>
      </w:r>
    </w:p>
    <w:p w14:paraId="384EA462" w14:textId="1B65C2DE" w:rsidR="005140B2" w:rsidRPr="00FD17A7" w:rsidRDefault="005140B2" w:rsidP="009219A3">
      <w:pPr>
        <w:spacing w:before="120" w:after="120"/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>Pucciarelli, Nina (2016): Sprachkompetenz und interkulturelle Kompetenz in der kaufmännischen dualen Berufsausbildung — Förderdiagnostik und Desiderate: theoretische Klärung und empirische Analyse. Stuttgart: ibw Hohenheim.</w:t>
      </w:r>
    </w:p>
    <w:p w14:paraId="73B05D21" w14:textId="04375D30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Quante-Brandt, Eva / Grabow, Theda (2009): „Ausbildungsrealität aus der Sicht von Auszubildenden mit Migrationshintergrund“. In: Kimmelmann, Nicole (Hg.): Berufliche Bildung in der Einwanderungsgesellschaft: Diversity als Herausforderung für Organisationen, Lehrkräfte und Auszubildende. Aachen: Shaker Verlag, 36</w:t>
      </w:r>
      <w:r w:rsidR="003603F2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53. </w:t>
      </w:r>
    </w:p>
    <w:p w14:paraId="4FF1B066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Quasthoff, Uta (2003): Entwicklung mündlicher Fähigkeiten. In: Bredel, Ursula / Günther, Hartmut / Klotz, Peter, Ossner, Jakob / Siebert-Ott, Gesa (Hgg.): Didaktik der deutschen Sprache: ein Handbuch. 1. teilband. Paderborn: Schöningh, 107–120.</w:t>
      </w:r>
    </w:p>
    <w:p w14:paraId="06092B2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Quasthoff, Uta / Ohlhus, Sören / Stude, Juliane (2005): Abschlussbericht für das DFG-Projekt: Orale und literale Diskursfähigkeiten: Erwerbsmechanismen und Ressourcen. Dortmund. (</w:t>
      </w:r>
      <w:r w:rsidRPr="00FD17A7">
        <w:rPr>
          <w:rStyle w:val="st"/>
          <w:sz w:val="22"/>
          <w:szCs w:val="22"/>
        </w:rPr>
        <w:t>Qu. 34/7-3) http://home.edo.uni-</w:t>
      </w:r>
      <w:r w:rsidRPr="00FD17A7">
        <w:rPr>
          <w:rStyle w:val="Hervorhebung"/>
          <w:sz w:val="22"/>
          <w:szCs w:val="22"/>
        </w:rPr>
        <w:t>dortmund</w:t>
      </w:r>
      <w:r w:rsidRPr="00FD17A7">
        <w:rPr>
          <w:rStyle w:val="st"/>
          <w:sz w:val="22"/>
          <w:szCs w:val="22"/>
        </w:rPr>
        <w:t>.de/~older/</w:t>
      </w:r>
      <w:r w:rsidRPr="00FD17A7">
        <w:rPr>
          <w:rStyle w:val="Hervorhebung"/>
          <w:sz w:val="22"/>
          <w:szCs w:val="22"/>
        </w:rPr>
        <w:t>AbschlussberichtOLDER</w:t>
      </w:r>
      <w:r w:rsidRPr="00FD17A7">
        <w:rPr>
          <w:rStyle w:val="st"/>
          <w:sz w:val="22"/>
          <w:szCs w:val="22"/>
        </w:rPr>
        <w:t>.pdf.</w:t>
      </w:r>
    </w:p>
    <w:p w14:paraId="28CA02F7" w14:textId="483D11E3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Quasthoff, Uta M. (1990): „Das Prinzip des primären Sprechers, das Zuständigkeitsprinzip und das Verantwortungsprinzip: </w:t>
      </w:r>
      <w:r w:rsidR="00CD4ADD">
        <w:rPr>
          <w:sz w:val="22"/>
          <w:szCs w:val="22"/>
        </w:rPr>
        <w:t>z</w:t>
      </w:r>
      <w:r w:rsidRPr="00FD17A7">
        <w:rPr>
          <w:sz w:val="22"/>
          <w:szCs w:val="22"/>
        </w:rPr>
        <w:t xml:space="preserve">um Verhältnis von ‚Alltag’ und ‚Institution’ am Beispiel der Verteilung des Rederechts in Arzt-Patient-Interaktionen. In: Ehlich, Konrad </w:t>
      </w:r>
      <w:r w:rsidR="00CD4ADD">
        <w:rPr>
          <w:sz w:val="22"/>
          <w:szCs w:val="22"/>
        </w:rPr>
        <w:t>/ Koerfer, Armin / Redder, Angelika / Weingarten, Rüdiger</w:t>
      </w:r>
      <w:r w:rsidRPr="00FD17A7">
        <w:rPr>
          <w:sz w:val="22"/>
          <w:szCs w:val="22"/>
        </w:rPr>
        <w:t xml:space="preserve"> (Hgg.): Medizinische und </w:t>
      </w:r>
      <w:r w:rsidRPr="00FD17A7">
        <w:rPr>
          <w:sz w:val="22"/>
          <w:szCs w:val="22"/>
        </w:rPr>
        <w:lastRenderedPageBreak/>
        <w:t>therapeutische Kommunikation: Diskursanalytische Untersuchungen. Opladen: Westdeutscher Verlag, 66</w:t>
      </w:r>
      <w:r w:rsidR="00CD4ADD">
        <w:rPr>
          <w:sz w:val="22"/>
          <w:szCs w:val="22"/>
        </w:rPr>
        <w:t>—</w:t>
      </w:r>
      <w:r w:rsidRPr="00FD17A7">
        <w:rPr>
          <w:sz w:val="22"/>
          <w:szCs w:val="22"/>
        </w:rPr>
        <w:t>81.</w:t>
      </w:r>
    </w:p>
    <w:p w14:paraId="68E0783F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Quasthoff, Uta M. / Kern, Friederike (2007): Familiale Interaktionsmuster und kindliche Diskursfähigkeit: mögliche Auswirkungen interaktiver Stile auf diskursive Praktiken und Kompetenzen bei Schulindern. In: Hausendorf, Heiko (Hg.): Gespräch als Prozess: linguistische Aspekte der Zeitlichkeit verbaler Interaktion. Tübingen: Narr, 277–303.</w:t>
      </w:r>
    </w:p>
    <w:p w14:paraId="067203C6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Quasthoff, Uta M. / Krah, Antje (2012): Familiale Kommunikation als Spracherwerbsressource: das Beispiel argumentativer Kompetenzen. In: Neuland, Eva (Hg.): Sprache der Generationen. Mannheim (u.a.): Duden-Verlag, 115–132.</w:t>
      </w:r>
    </w:p>
    <w:p w14:paraId="5F07723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Rahn, Stefan (2011): Sprachliches Handeln in mündlichen Hochschulprüfungen mit deutschen und ausländischen Studierenden. In: Prinz, Michael / Korhonen, Jarmo (Hgg.): Deutsch als Wissenschaftssprache im Ostseeraum – Geschichte und Gegenwart: Akten zum Humboldt-Kolleg an der Universität Helsinki, 27. bis 29. Mai 2010. Frankfurt am Main: Lang, 373–387.</w:t>
      </w:r>
    </w:p>
    <w:p w14:paraId="3BB54CB2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Rahn, Stefan (2014): Wissensbearbeitung in mündlichen Hochschulprüfungen mit ausländischen Studierenden – Exemplarische Analysen und Schlussfolgerungen für den studienbezogenen Deutschunterricht. In: Mackus, Nicole / Möhring, Jupp (Hgg.): Wege für Bildung, Beruf und Gesellschaft: mit Deutsch als Fremd- und Zweitsprache: 38. Jahrestagung des Fachverbandes Deutsch als Fremdsprache an der Universität Leipzig 2011. Göttingen: Universitätsverlag Göttingen, 215-230.</w:t>
      </w:r>
    </w:p>
    <w:p w14:paraId="354C22A7" w14:textId="6F101589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465E4B">
        <w:rPr>
          <w:sz w:val="22"/>
          <w:szCs w:val="22"/>
          <w:lang w:val="en-US"/>
        </w:rPr>
        <w:t>Rallis, Sharon F. / Rossman, Gretchen B.</w:t>
      </w:r>
      <w:r w:rsidR="002819AE" w:rsidRPr="00465E4B">
        <w:rPr>
          <w:sz w:val="22"/>
          <w:szCs w:val="22"/>
          <w:lang w:val="en-US"/>
        </w:rPr>
        <w:t xml:space="preserve"> (2009)</w:t>
      </w:r>
      <w:r w:rsidRPr="00465E4B">
        <w:rPr>
          <w:sz w:val="22"/>
          <w:szCs w:val="22"/>
          <w:lang w:val="en-US"/>
        </w:rPr>
        <w:t xml:space="preserve">: “Ethics and Trustworthiness”. </w:t>
      </w:r>
      <w:r w:rsidRPr="003603F2">
        <w:rPr>
          <w:sz w:val="22"/>
          <w:szCs w:val="22"/>
          <w:lang w:val="en-US"/>
        </w:rPr>
        <w:t xml:space="preserve">In: Heigham, Juanita / Croker, Robert A. (Hgg.): Qualitative Research in Applied Linguistics: </w:t>
      </w:r>
      <w:proofErr w:type="gramStart"/>
      <w:r w:rsidRPr="003603F2">
        <w:rPr>
          <w:sz w:val="22"/>
          <w:szCs w:val="22"/>
          <w:lang w:val="en-US"/>
        </w:rPr>
        <w:t>a</w:t>
      </w:r>
      <w:proofErr w:type="gramEnd"/>
      <w:r w:rsidRPr="003603F2">
        <w:rPr>
          <w:sz w:val="22"/>
          <w:szCs w:val="22"/>
          <w:lang w:val="en-US"/>
        </w:rPr>
        <w:t xml:space="preserve"> Practical Introduction. </w:t>
      </w:r>
      <w:r w:rsidRPr="003603F2">
        <w:rPr>
          <w:sz w:val="22"/>
          <w:szCs w:val="22"/>
        </w:rPr>
        <w:t>Basinkstone (UK) / New York (USA), 263–288.</w:t>
      </w:r>
    </w:p>
    <w:p w14:paraId="44DA404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Redder, Angelika (1990): Grammatiktheorie und sprachliches Handeln: „denn“ und „da“. Tübingen: Niemeyer.</w:t>
      </w:r>
    </w:p>
    <w:p w14:paraId="03E0B4F2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Reetz, Lothar (2005): Situierte Prüfungsaufgaben: die Funktion von Situationsaufgaben in Abschlussprüfungen des Dualen Systems der Berufsausbildung. Online verfügbar unter: http://www.bwpat.de/ausgabe8/index.shtml, zuletzt eingesehen am 04.03.2018]</w:t>
      </w:r>
    </w:p>
    <w:p w14:paraId="5E8A5086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Reetz, Lothar / Hewlett, Clive (2008): Das Prüferhandbuch: eine Handreichung zur Prüfungspraxis in der beruflichen Bildung. Hamburg: b+r-Verlag.</w:t>
      </w:r>
    </w:p>
    <w:p w14:paraId="7B400FC0" w14:textId="77777777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Rehbein, Jochen (1977): Komplexes Handeln: Elemente zur Handlungstheorie der Sprache. Stuttgart: Metzler.</w:t>
      </w:r>
    </w:p>
    <w:p w14:paraId="63A9283E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Rehbein, Jochen (1982): „Worterklärungen türkischer Kinder.“ In: Januschek, Franz / Sölting, Wilfried (Hgg.): Handlungsorientierung im Zweitspracherwerb von Arbeitsmigranten. Oldenburg, S. 122-157. [= OBST 22]</w:t>
      </w:r>
    </w:p>
    <w:p w14:paraId="6B79B726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Rehbein, Jochen (1982): Zu begrifflichen Prozeduren in der zweiten Sprache Deutsch: das Wiedergeben eines Fernsehausschnitts bei türkischen und deutschen Kindern. In: Bausch, Karl-Heinz (Hg.): Mehrsprachigkeit in der Stadtregion. Düsseldorf: Schwann, 225-281.</w:t>
      </w:r>
    </w:p>
    <w:p w14:paraId="37742AD6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Rehbein, Jochen (1987): Diskurs und Verstehen: zur Rolle der Muttersprache bei der Textverarbeitung in der Zweitsprache. In: Apeltauer, Ernst (Hg.): Gesteuerter Zweitspracherwerb: Voraussetzungen und Konsequenzen für den Unterricht. München: Hueber, 113-172.</w:t>
      </w:r>
    </w:p>
    <w:p w14:paraId="7E9C1B4C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Rehbein, Jochen (1995): Über zusammengesetzte Verweiswörter und ihre Rolle in argumentierender Rede. In Wohlrapp, Harald (Hg.): Wege der Argumentationsforschung. Stuttgart / Bad Cannstatt: Holtboog, 166-197.</w:t>
      </w:r>
    </w:p>
    <w:p w14:paraId="45D01E5B" w14:textId="5C07801D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Rehbein, Jochen (2001): „Das Konzept der Gesprächsanalyse.“ In: </w:t>
      </w:r>
      <w:r w:rsidR="003603F2" w:rsidRPr="00FD17A7">
        <w:rPr>
          <w:sz w:val="22"/>
          <w:szCs w:val="22"/>
        </w:rPr>
        <w:t>Brinker, Klaus / Antos, Gerd / Heinemann, Wolfgang / Sager Sven F. (Hgg.): Text- und Gesprächslinguistik: ein internationales Handbuch zeitgenössischer Forschung. 1. Halbband: Gesprächslinguistik. Berlin/New York: de Gruyter</w:t>
      </w:r>
      <w:r w:rsidRPr="00FD17A7">
        <w:rPr>
          <w:sz w:val="22"/>
          <w:szCs w:val="22"/>
        </w:rPr>
        <w:t xml:space="preserve">. Berlin / New York: de </w:t>
      </w:r>
      <w:proofErr w:type="gramStart"/>
      <w:r w:rsidRPr="00FD17A7">
        <w:rPr>
          <w:sz w:val="22"/>
          <w:szCs w:val="22"/>
        </w:rPr>
        <w:t>Gruyter,  933</w:t>
      </w:r>
      <w:proofErr w:type="gramEnd"/>
      <w:r w:rsidRPr="00FD17A7">
        <w:rPr>
          <w:sz w:val="22"/>
          <w:szCs w:val="22"/>
        </w:rPr>
        <w:t xml:space="preserve">-945. </w:t>
      </w:r>
    </w:p>
    <w:p w14:paraId="5C296AB0" w14:textId="498E7A05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Reich, Hans H. (2013): Durchgängige Sprachbildung. In: Gogolin, Ingrid / Lange, Imke / Michel, Ute / </w:t>
      </w:r>
      <w:r w:rsidR="003603F2">
        <w:rPr>
          <w:sz w:val="22"/>
          <w:szCs w:val="22"/>
        </w:rPr>
        <w:t>R</w:t>
      </w:r>
      <w:r>
        <w:rPr>
          <w:sz w:val="22"/>
          <w:szCs w:val="22"/>
        </w:rPr>
        <w:t>eich, Hans H. (Hgg.): Herausforderung Bildungssprache — und wie man sie meistert. Münster (u.a.): Waxmann, 55–70.</w:t>
      </w:r>
    </w:p>
    <w:p w14:paraId="3BEED5C7" w14:textId="253F9D8D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Reimann, Gabi (2005): „Innovation ohne Forschung? Plädoyer für den Design-Based Research-Ansatz in der Lehr-Lernforschung.“ In: Unterrichtsforschung 33/1, 52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69.</w:t>
      </w:r>
    </w:p>
    <w:p w14:paraId="548C0616" w14:textId="77777777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Reineke, Silke (2016): Wissenszuschreibungen in der Interaktion: eine gesprächsanalytische Untersuchung impliziter und expliziter Formen der Zuschreibung von Wissen. Heidelberg: Winter.</w:t>
      </w:r>
    </w:p>
    <w:p w14:paraId="1AD26F2F" w14:textId="5A53CDAE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Reis, Marga (1991): Echo-w-Sätze und Echo-w-Fragen. In: Reis, Marga / Rosengren, Inger (Hgg.): Fragesätze und Fragen: Referate anläßlich der 12. Jahrestagung der Deutschen Gesellschaft für Sprachwissenschaft, Saarbrücken 1990. Tübingen: Niemeyer, 49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76.</w:t>
      </w:r>
    </w:p>
    <w:p w14:paraId="160014D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Reis, Oliver / Ruschin, Sylvia (2008): „Kompetenzorientiert prüfen – Baustein eines gelungenen Paradigmenwechsels“. In: Dany, Sigrid / Szszyrba, Birgit / Wildt, Johannes (Hgg.): Prüfungen auf die Agenda! Hochschuldidaktische Perspektiven auf Reformen im Prüfungswesen. Bielefeld: Bertelsmann, 45–57. </w:t>
      </w:r>
    </w:p>
    <w:p w14:paraId="1C2C9A35" w14:textId="77777777" w:rsidR="00D77209" w:rsidRPr="00FD17A7" w:rsidRDefault="00D77209" w:rsidP="12F43624">
      <w:pPr>
        <w:spacing w:before="120" w:after="120"/>
        <w:ind w:left="709" w:hanging="709"/>
        <w:rPr>
          <w:sz w:val="22"/>
          <w:szCs w:val="22"/>
          <w:lang w:val="en-US"/>
        </w:rPr>
      </w:pPr>
      <w:r w:rsidRPr="00CC4F5E">
        <w:rPr>
          <w:sz w:val="22"/>
          <w:szCs w:val="22"/>
        </w:rPr>
        <w:t xml:space="preserve">Ribeiro, Banca Telles (2006): Footing, positioning, framing. </w:t>
      </w:r>
      <w:r w:rsidRPr="00FD17A7">
        <w:rPr>
          <w:sz w:val="22"/>
          <w:szCs w:val="22"/>
          <w:lang w:val="en-US"/>
        </w:rPr>
        <w:t>Are we talking about the same thing? In: de Fina, Anna / Schiffrin, Deborah / Bamberg, Michael (Hrsg.): Discourse and identity. Cambridge: Cambridge University Press, 48–82.</w:t>
      </w:r>
    </w:p>
    <w:p w14:paraId="7624A0C4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Riebling, Linda (2013): Heuristik der Bildungssprache. </w:t>
      </w:r>
      <w:r w:rsidRPr="00065264">
        <w:rPr>
          <w:sz w:val="22"/>
          <w:szCs w:val="22"/>
        </w:rPr>
        <w:t xml:space="preserve">In: Gogolin, Ingrid / Lange, Imke / Michel, Ute / Reich, Hans H. </w:t>
      </w:r>
      <w:r>
        <w:rPr>
          <w:sz w:val="22"/>
          <w:szCs w:val="22"/>
        </w:rPr>
        <w:t>(Hgg.): Herausforderung Bildungssprache — und wie man sie meistert. Münster: Waxmann, 106–153.</w:t>
      </w:r>
    </w:p>
    <w:p w14:paraId="76388446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Riedl, Alfred (2017): Berufliche Bildung in Deutschland: System, migrationsbedingte Herausforderungen und pädagogische Aufgaben. In: Terrasi, Haufe, Elisabetta / Börsel, Anke (Hgg.): Sprache und Sprachbildung in der beruflichen Bildung. Münster / New York: Waxmann, 13–27.</w:t>
      </w:r>
    </w:p>
    <w:p w14:paraId="7137620B" w14:textId="01347C78" w:rsidR="00D77209" w:rsidRPr="00FD17A7" w:rsidRDefault="00D77209" w:rsidP="007642A0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Riemer, Claudia (2014): „Forschungsmethodologie Deutsch als Fremd- und Zweitsprache”. In: Settinieri, Julia / Demirkaya, Sevilen / Feldmeier, Alexis / Gültekin-Karakoç, Nazan / Riemer, Claudia (Hgg.): Empirische Forschungsmethoden für Deutsch als Fremd- und Zweitsprache: eine Einführung. </w:t>
      </w:r>
      <w:r w:rsidRPr="00FD17A7">
        <w:rPr>
          <w:sz w:val="22"/>
          <w:szCs w:val="22"/>
          <w:lang w:val="en-US"/>
        </w:rPr>
        <w:t>Paderborn: Schöningh, 15</w:t>
      </w:r>
      <w:r w:rsidR="003603F2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31.</w:t>
      </w:r>
    </w:p>
    <w:p w14:paraId="74B9407F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Roberts, Celia / Sarangi, Skrikant / Wakeford, Richard / Wass, Val (2000): “Oral examinations – equal opportunities, ethnicity, and fairness in the MRCGP.” </w:t>
      </w:r>
      <w:r w:rsidRPr="00FD17A7">
        <w:rPr>
          <w:sz w:val="22"/>
          <w:szCs w:val="22"/>
        </w:rPr>
        <w:t>In: British Medical Journal 320, 370–374.</w:t>
      </w:r>
    </w:p>
    <w:p w14:paraId="01EC35C3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Roelcke, Thorsten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2005): Fachsprachen. Berlin: Erich Schmidt Verlag.</w:t>
      </w:r>
    </w:p>
    <w:p w14:paraId="5DD7236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Rogozinska, Marta (2014): Korrekturen und Reparaturen in der mündlichen Wissenschaftskommunikation von L1- und L2-Sprechern. Wroclaw/Dresden: Neisse Verlag.</w:t>
      </w:r>
    </w:p>
    <w:p w14:paraId="2176DF2C" w14:textId="77777777" w:rsidR="00D77209" w:rsidRPr="00DB3FC0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Rolf, Eckard (1994): „Dialoge in Institutionen.“ In: Fritz, Gerd / Hundsnurscher, Franz (Hgg.): Handbuch der Dialoganalyse. </w:t>
      </w:r>
      <w:r w:rsidRPr="00DB3FC0">
        <w:rPr>
          <w:sz w:val="22"/>
          <w:szCs w:val="22"/>
        </w:rPr>
        <w:t>Tübingen: Niemeyer, 321–355.</w:t>
      </w:r>
    </w:p>
    <w:p w14:paraId="685C6BE8" w14:textId="77777777" w:rsidR="00D77209" w:rsidRPr="00DB3FC0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Rösch, Heidi / Paetsch, Jennifer (2011): Sach- und Textaufgaben im Mathematikunterricht als Herausforderung für mehrsprachige Kinder. In: Prediger, Susanne / Özdil, Erkan (Hgg.): Mathematiklernen unter Bedingungen der Mehrsprachigkeit: Stand und Perspektiven der Forschung und Entwicklung in Deutschland. </w:t>
      </w:r>
      <w:r w:rsidRPr="00DB3FC0">
        <w:rPr>
          <w:sz w:val="22"/>
          <w:szCs w:val="22"/>
          <w:lang w:val="en-US"/>
        </w:rPr>
        <w:t>Münster (u.a.): Waxmann, 55-76.</w:t>
      </w:r>
    </w:p>
    <w:p w14:paraId="3CA483B7" w14:textId="77777777" w:rsidR="00D77209" w:rsidRPr="00FD17A7" w:rsidRDefault="00D77209" w:rsidP="0067239B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lastRenderedPageBreak/>
        <w:t xml:space="preserve">Ross, Steven J. (2007): A comparative task-in-interaction analysis of OPI backsliding. </w:t>
      </w:r>
      <w:r w:rsidRPr="00FD17A7">
        <w:rPr>
          <w:sz w:val="22"/>
          <w:szCs w:val="22"/>
        </w:rPr>
        <w:t>In: Journal of Pragmatics 39, 2017–2044.</w:t>
      </w:r>
    </w:p>
    <w:p w14:paraId="0E5DD48E" w14:textId="346F26A2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Rost-Roth, Martina (1994): Verständigungsprobleme in der interkulturellen Kommunikation: ein Forschungsüberblick zu Analysen und Diagnosen in empirischen Untersuchungen. In: Zeitschrift für Literaturwissenschaft und Linguistik 91, 9</w:t>
      </w:r>
      <w:r w:rsidR="00CD4ADD">
        <w:rPr>
          <w:sz w:val="22"/>
          <w:szCs w:val="22"/>
        </w:rPr>
        <w:t>–</w:t>
      </w:r>
      <w:r w:rsidRPr="00FD17A7">
        <w:rPr>
          <w:sz w:val="22"/>
          <w:szCs w:val="22"/>
        </w:rPr>
        <w:t>45.</w:t>
      </w:r>
    </w:p>
    <w:p w14:paraId="40B01398" w14:textId="0C5B2922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Rost-Roth, Martina (1998): Kommunikative Störungen in Beratungsgesprächen: Problempotentiale in inter- und intrakulturellen Gesprächskontexten. In: Fiehler, Reinhard (Hg.): Verständigungsprobleme und gestörte Kommunikation. Wiesbaden/Opladen: Westdeutscher Verlag, 216</w:t>
      </w:r>
      <w:r w:rsidR="00CD4ADD">
        <w:rPr>
          <w:sz w:val="22"/>
          <w:szCs w:val="22"/>
        </w:rPr>
        <w:t>–</w:t>
      </w:r>
      <w:r w:rsidRPr="00FD17A7">
        <w:rPr>
          <w:sz w:val="22"/>
          <w:szCs w:val="22"/>
        </w:rPr>
        <w:t>244.</w:t>
      </w:r>
    </w:p>
    <w:p w14:paraId="3DEC770D" w14:textId="3A0D0669" w:rsidR="00D77209" w:rsidRPr="00FD17A7" w:rsidRDefault="00D77209" w:rsidP="003956D9">
      <w:pPr>
        <w:spacing w:before="120" w:after="120"/>
        <w:ind w:left="709" w:hanging="709"/>
        <w:jc w:val="both"/>
        <w:rPr>
          <w:bCs/>
          <w:sz w:val="22"/>
          <w:szCs w:val="22"/>
        </w:rPr>
      </w:pPr>
      <w:r w:rsidRPr="00FD17A7">
        <w:rPr>
          <w:sz w:val="22"/>
          <w:szCs w:val="22"/>
        </w:rPr>
        <w:t>Rost-Roth, Martina (2003): Fragen — Nachfragen — Echofragen: Formen und Funktionen von Interrogationen im gesprochenen Deutsch. In: Linguistik online 13/1, 325</w:t>
      </w:r>
      <w:r w:rsidR="003603F2">
        <w:rPr>
          <w:sz w:val="22"/>
          <w:szCs w:val="22"/>
        </w:rPr>
        <w:t>–</w:t>
      </w:r>
      <w:r w:rsidRPr="00FD17A7">
        <w:rPr>
          <w:sz w:val="22"/>
          <w:szCs w:val="22"/>
        </w:rPr>
        <w:t>377.</w:t>
      </w:r>
    </w:p>
    <w:p w14:paraId="339FF67B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Rost-Roth, Martina (2006): Nachfragen: Formen und Funktionen äußerungsbezogener Interrogationen. </w:t>
      </w:r>
      <w:r w:rsidRPr="00FD17A7">
        <w:rPr>
          <w:sz w:val="22"/>
          <w:szCs w:val="22"/>
          <w:lang w:val="en-US"/>
        </w:rPr>
        <w:t>Berlin / New York: de Gruyter.</w:t>
      </w:r>
    </w:p>
    <w:p w14:paraId="1ABF8E79" w14:textId="694AEFF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Rowland-Morin, Pamela A. / Burchard, Kenneth W. / Garb, Jane L. / Coe, Nicholas P.W. (1991): “Influence of effective communication by surgery students on their oral examination scores.” </w:t>
      </w:r>
      <w:r w:rsidRPr="00FD17A7">
        <w:rPr>
          <w:sz w:val="22"/>
          <w:szCs w:val="22"/>
        </w:rPr>
        <w:t>In: Academic Medicine 66/3:</w:t>
      </w:r>
      <w:r w:rsidR="003603F2">
        <w:rPr>
          <w:sz w:val="22"/>
          <w:szCs w:val="22"/>
        </w:rPr>
        <w:t xml:space="preserve"> </w:t>
      </w:r>
      <w:r w:rsidRPr="00FD17A7">
        <w:rPr>
          <w:sz w:val="22"/>
          <w:szCs w:val="22"/>
        </w:rPr>
        <w:t>169–</w:t>
      </w:r>
      <w:r w:rsidR="003603F2">
        <w:rPr>
          <w:sz w:val="22"/>
          <w:szCs w:val="22"/>
        </w:rPr>
        <w:t>1</w:t>
      </w:r>
      <w:r w:rsidRPr="00FD17A7">
        <w:rPr>
          <w:sz w:val="22"/>
          <w:szCs w:val="22"/>
        </w:rPr>
        <w:t>71.</w:t>
      </w:r>
    </w:p>
    <w:p w14:paraId="41C97DDE" w14:textId="3C273D5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Rüller, Horst (2005): „Kommunikation im Unterricht“. In: Unterricht Pflege 4/2005, 11</w:t>
      </w:r>
      <w:r w:rsidR="00CD4ADD">
        <w:rPr>
          <w:sz w:val="22"/>
          <w:szCs w:val="22"/>
        </w:rPr>
        <w:t>–</w:t>
      </w:r>
      <w:r w:rsidRPr="00FD17A7">
        <w:rPr>
          <w:sz w:val="22"/>
          <w:szCs w:val="22"/>
        </w:rPr>
        <w:t>22.</w:t>
      </w:r>
    </w:p>
    <w:p w14:paraId="69EE732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Rüller, Horst (2008): Benotung mündlicher Prüfungen. In: Unterricht Pflege 2/2008, 33–38.</w:t>
      </w:r>
    </w:p>
    <w:p w14:paraId="7BC59B20" w14:textId="77777777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 xml:space="preserve">Sacher, Julia (2012): Sprechen über sich selbst als kontrastives Verfahren: Die Etablierung von ALTER-EGO-Positionen, Identitätskonstruktion und Selbstdarstellung im Interview. Mannheim: Verlag für Gesprächsforschung. </w:t>
      </w:r>
    </w:p>
    <w:p w14:paraId="66DD1EA6" w14:textId="7AC0E65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Sächsisches Bildungsinstitut (2007): Empfehlungen für die Gestaltungen von Prüfungen an der Berufsfachschule für Altenpflege. [Online verfügbar unter: www.sachsen-macht-schule.de</w:t>
      </w:r>
      <w:r w:rsidR="003603F2">
        <w:rPr>
          <w:sz w:val="22"/>
          <w:szCs w:val="22"/>
        </w:rPr>
        <w:t>. Z</w:t>
      </w:r>
      <w:r w:rsidRPr="00FD17A7">
        <w:rPr>
          <w:sz w:val="22"/>
          <w:szCs w:val="22"/>
        </w:rPr>
        <w:t xml:space="preserve">uletzt </w:t>
      </w:r>
      <w:r w:rsidR="003603F2">
        <w:rPr>
          <w:sz w:val="22"/>
          <w:szCs w:val="22"/>
        </w:rPr>
        <w:t>zugegriffen am:</w:t>
      </w:r>
      <w:r w:rsidRPr="00FD17A7">
        <w:rPr>
          <w:sz w:val="22"/>
          <w:szCs w:val="22"/>
        </w:rPr>
        <w:t xml:space="preserve"> 02.11.2012]</w:t>
      </w:r>
    </w:p>
    <w:p w14:paraId="4BEDA23E" w14:textId="638AC0B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Sachweh, Svenja (1997): „’Schätzle hinsetzen’ – Babysprache in der Altenpflege“. In: Zegelin, Angelika (Hg.): Sprache und Pflege. Berlin/Wiesbaden: Ullstein Mosby, 95–103.</w:t>
      </w:r>
    </w:p>
    <w:p w14:paraId="7675F97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Sachweh, Svenja (2008): Spurenlesen im Sprachdschungel: Kommunikation und Verständigung mit demenzkranken Menschen. Bern (u.a.): Huber.</w:t>
      </w:r>
    </w:p>
    <w:p w14:paraId="26F12FDD" w14:textId="7C7A31F6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Sachweh, Svenja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 xml:space="preserve">2000): „Schätzle hinsetze!“: Kommunikation in der Altenpflege. Frankfurt am Main (u.a.): Lang. </w:t>
      </w:r>
    </w:p>
    <w:p w14:paraId="0DC60A14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>Sachweh, Svenja (</w:t>
      </w:r>
      <w:r w:rsidRPr="00FD17A7">
        <w:rPr>
          <w:sz w:val="22"/>
          <w:szCs w:val="22"/>
          <w:vertAlign w:val="superscript"/>
        </w:rPr>
        <w:t>3</w:t>
      </w:r>
      <w:r w:rsidRPr="00FD17A7">
        <w:rPr>
          <w:sz w:val="22"/>
          <w:szCs w:val="22"/>
        </w:rPr>
        <w:t xml:space="preserve">2012): „Noch ein Löffelchen?“ Effektive Kommunikation in der Altenpflege. </w:t>
      </w:r>
      <w:r w:rsidRPr="00FD17A7">
        <w:rPr>
          <w:sz w:val="22"/>
          <w:szCs w:val="22"/>
          <w:lang w:val="en-US"/>
        </w:rPr>
        <w:t>Bern (u.a.): Huber.</w:t>
      </w:r>
    </w:p>
    <w:p w14:paraId="017D5E1D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Sacks, Harvey (1984): “Notes on methodology”. In: Atkinson, Maxwell J. / Heritage, John (Hgg.): Structures of Social Action: Studies in Conversation Analysis. Cambridge (u.a.): Cambridge University Press, 21–27. </w:t>
      </w:r>
    </w:p>
    <w:p w14:paraId="41901E88" w14:textId="1FAD8713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Sacks, Harvey (1992/1995): Lectures on conversation. Volume 1&amp;2. Edited by Gail Jefferson. With an Introduction by Emanuel A. Schegloff. Malden (u</w:t>
      </w:r>
      <w:r w:rsidR="00CD4ADD">
        <w:rPr>
          <w:sz w:val="22"/>
          <w:szCs w:val="22"/>
          <w:lang w:val="en-US"/>
        </w:rPr>
        <w:t>.</w:t>
      </w:r>
      <w:r w:rsidRPr="00FD17A7">
        <w:rPr>
          <w:sz w:val="22"/>
          <w:szCs w:val="22"/>
          <w:lang w:val="en-US"/>
        </w:rPr>
        <w:t>a</w:t>
      </w:r>
      <w:r w:rsidR="00CD4ADD">
        <w:rPr>
          <w:sz w:val="22"/>
          <w:szCs w:val="22"/>
          <w:lang w:val="en-US"/>
        </w:rPr>
        <w:t>.</w:t>
      </w:r>
      <w:r w:rsidRPr="00FD17A7">
        <w:rPr>
          <w:sz w:val="22"/>
          <w:szCs w:val="22"/>
          <w:lang w:val="en-US"/>
        </w:rPr>
        <w:t>)</w:t>
      </w:r>
      <w:r w:rsidR="00CD4ADD">
        <w:rPr>
          <w:sz w:val="22"/>
          <w:szCs w:val="22"/>
          <w:lang w:val="en-US"/>
        </w:rPr>
        <w:t>:</w:t>
      </w:r>
      <w:r w:rsidRPr="00FD17A7">
        <w:rPr>
          <w:sz w:val="22"/>
          <w:szCs w:val="22"/>
          <w:lang w:val="en-US"/>
        </w:rPr>
        <w:t xml:space="preserve"> Blackwell Publishing.</w:t>
      </w:r>
    </w:p>
    <w:p w14:paraId="50F01063" w14:textId="3262E0B2" w:rsidR="00D77209" w:rsidRPr="00F53C1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Sass, Anne / Eilert-Ebke, Gabriele (2014): Szenarien im berufsbezogenen Unterricht Deutsch als Zweitsprache: Grundlagen, Anwendungen, Praxisbeispiele. Hamburg: Fachstelle Berufsbezogenes Deutsch im Förderprogramm IQ. [Online verfügbar unter: www.deutsch-am-arbeitsplatz.de, zuletzt zugegriffe</w:t>
      </w:r>
      <w:r w:rsidR="00520C17">
        <w:rPr>
          <w:sz w:val="22"/>
          <w:szCs w:val="22"/>
        </w:rPr>
        <w:t>n am: 02.09.2019]</w:t>
      </w:r>
    </w:p>
    <w:p w14:paraId="24B1881F" w14:textId="77777777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Schäfers, Frerk (2017): „Normative Interaktion zwischen Ausbildenden und Referendarinnen bzw. Referendaren: Empirische (Re-)Konstruktion von ‚Beratungen’ in der Lehrerausbildung an einem Fallbeispiel“. In: Hauser, Stefan / Luginbühl, Martin (Hrsg.): Gesprächskompetenz in schulischer Interaktion – normative Ansprüche und kommunikative Praktiken. Bern: hep, 216–257.</w:t>
      </w:r>
    </w:p>
    <w:p w14:paraId="49BFE527" w14:textId="1B5A710F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Schaper, Niclas / Hilkenmeier, Frederic (2013): Umsetzungshilfen für kompetenzorientiertes Prüfen: HRK-Zusatzgutachten. [Online verfügbar unter: </w:t>
      </w:r>
      <w:r w:rsidR="00520C17" w:rsidRPr="00520C17">
        <w:rPr>
          <w:sz w:val="22"/>
          <w:szCs w:val="22"/>
        </w:rPr>
        <w:t>https://www.hrk-nexus.de/fileadmin/redaktion/hrk-nexus/07-Downloads/07-03-Material/zusatzgutachten.pdf</w:t>
      </w:r>
      <w:r w:rsidRPr="00FD17A7">
        <w:rPr>
          <w:sz w:val="22"/>
          <w:szCs w:val="22"/>
        </w:rPr>
        <w:t>, zuletzt eingesehen am: 04.03.2018]</w:t>
      </w:r>
    </w:p>
    <w:p w14:paraId="61C6E57A" w14:textId="77777777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Scheffer, Simone / Fröhmel, Annette / Georg, Waltraud (2008): Prüfung praktischer Fertigkeiten: Performance-based Testing in der Medizin. In: Dany, Sigrid / Szszyrba, Birgit / Wildt, Johannes (Hgg.): Prüfungen auf die Agenda! Hochschuldidaktische Perspektiven auf Reformen im Prüfungswesen. Bielefeld: Bertelsmann, 103–113.</w:t>
      </w:r>
    </w:p>
    <w:p w14:paraId="265E7122" w14:textId="77777777" w:rsidR="00D77209" w:rsidRPr="008923ED" w:rsidRDefault="00D77209" w:rsidP="008923ED">
      <w:pPr>
        <w:spacing w:before="120" w:after="120"/>
        <w:ind w:left="709" w:hanging="70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Scheffler, Uwe (1999): </w:t>
      </w:r>
      <w:r w:rsidRPr="008923ED">
        <w:rPr>
          <w:sz w:val="22"/>
          <w:szCs w:val="22"/>
        </w:rPr>
        <w:t>Die Rechtsprechung des Bundesgerichtshofes zur Strafbarkeit der Mitwirkung am Suizid – besser als ihr Ruf?</w:t>
      </w:r>
      <w:r>
        <w:rPr>
          <w:sz w:val="22"/>
          <w:szCs w:val="22"/>
        </w:rPr>
        <w:t xml:space="preserve"> </w:t>
      </w:r>
      <w:r w:rsidRPr="008923ED">
        <w:rPr>
          <w:sz w:val="22"/>
          <w:szCs w:val="22"/>
        </w:rPr>
        <w:t>In: Jahrbuch für Recht und Ethik / Annual Review of Law and Ethics 7</w:t>
      </w:r>
      <w:r>
        <w:rPr>
          <w:sz w:val="22"/>
          <w:szCs w:val="22"/>
        </w:rPr>
        <w:t>.</w:t>
      </w:r>
      <w:r w:rsidRPr="008923ED">
        <w:rPr>
          <w:sz w:val="22"/>
          <w:szCs w:val="22"/>
        </w:rPr>
        <w:t xml:space="preserve"> Themenschwerpunkt: Der analysierte Mensch / The Human Analyzed</w:t>
      </w:r>
      <w:r>
        <w:rPr>
          <w:sz w:val="22"/>
          <w:szCs w:val="22"/>
        </w:rPr>
        <w:t xml:space="preserve">, </w:t>
      </w:r>
      <w:r w:rsidRPr="008923ED">
        <w:rPr>
          <w:sz w:val="22"/>
          <w:szCs w:val="22"/>
        </w:rPr>
        <w:t>341-376</w:t>
      </w:r>
      <w:r>
        <w:rPr>
          <w:sz w:val="22"/>
          <w:szCs w:val="22"/>
        </w:rPr>
        <w:t>.</w:t>
      </w:r>
    </w:p>
    <w:p w14:paraId="1026E9D7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8923ED">
        <w:rPr>
          <w:sz w:val="22"/>
          <w:szCs w:val="22"/>
          <w:lang w:val="en-US"/>
        </w:rPr>
        <w:t xml:space="preserve">Schegloff, Emanuel (2000): “On granularity”. </w:t>
      </w:r>
      <w:r w:rsidRPr="00FD17A7">
        <w:rPr>
          <w:sz w:val="22"/>
          <w:szCs w:val="22"/>
          <w:lang w:val="en-US"/>
        </w:rPr>
        <w:t>In: Annual Review of Sociology 26, 715–720.</w:t>
      </w:r>
    </w:p>
    <w:p w14:paraId="3FE59155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041527">
        <w:rPr>
          <w:sz w:val="22"/>
          <w:szCs w:val="22"/>
          <w:lang w:val="en-US"/>
        </w:rPr>
        <w:t xml:space="preserve">Schegloff, Emanuel (2011): Word repeats as unit ends. </w:t>
      </w:r>
      <w:r w:rsidRPr="00FD17A7">
        <w:rPr>
          <w:sz w:val="22"/>
          <w:szCs w:val="22"/>
          <w:lang w:val="en-US"/>
        </w:rPr>
        <w:t>In: Discourse Studies 13/3, 367-380.</w:t>
      </w:r>
    </w:p>
    <w:p w14:paraId="65053481" w14:textId="77B0010C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Schegloff, Emanuel A. / Sacks, Harvey (1973): Opening up closings. In: Semiotica 8/4, 289-327. </w:t>
      </w:r>
    </w:p>
    <w:p w14:paraId="13BC35C6" w14:textId="77777777" w:rsidR="00D77209" w:rsidRPr="00FD17A7" w:rsidRDefault="00D77209" w:rsidP="12F43624">
      <w:pPr>
        <w:spacing w:before="120" w:after="120"/>
        <w:ind w:left="709" w:hanging="709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Schegloff, Emmanuel A. (2007a): A tutorial in membership categorization. In: Journal of Pragmatics 39/3: 462–482.</w:t>
      </w:r>
    </w:p>
    <w:p w14:paraId="3667988A" w14:textId="77777777" w:rsidR="00D77209" w:rsidRPr="00FD17A7" w:rsidRDefault="00D77209" w:rsidP="12F43624">
      <w:pPr>
        <w:spacing w:before="120" w:after="120"/>
        <w:ind w:left="709" w:hanging="709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Schegloff, Emmanuel A. (2007b): Sequence organization in interaction: A primer in conversation analysis. Cambridge: Cambridge University Press.</w:t>
      </w:r>
    </w:p>
    <w:p w14:paraId="3F53B508" w14:textId="152BB39A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Schlegloff, Emanuel / Sacks, Harvey (1973): „Opening up </w:t>
      </w:r>
      <w:proofErr w:type="gramStart"/>
      <w:r w:rsidRPr="00FD17A7">
        <w:rPr>
          <w:sz w:val="22"/>
          <w:szCs w:val="22"/>
          <w:lang w:val="en-US"/>
        </w:rPr>
        <w:t>closings.“</w:t>
      </w:r>
      <w:proofErr w:type="gramEnd"/>
      <w:r w:rsidRPr="00FD17A7">
        <w:rPr>
          <w:sz w:val="22"/>
          <w:szCs w:val="22"/>
          <w:lang w:val="en-US"/>
        </w:rPr>
        <w:t xml:space="preserve"> </w:t>
      </w:r>
      <w:r w:rsidRPr="00FD17A7">
        <w:rPr>
          <w:sz w:val="22"/>
          <w:szCs w:val="22"/>
        </w:rPr>
        <w:t>In: Semiotica 8, 289</w:t>
      </w:r>
      <w:r w:rsidR="00520C17">
        <w:rPr>
          <w:sz w:val="22"/>
          <w:szCs w:val="22"/>
        </w:rPr>
        <w:t>–</w:t>
      </w:r>
      <w:r w:rsidRPr="00FD17A7">
        <w:rPr>
          <w:sz w:val="22"/>
          <w:szCs w:val="22"/>
        </w:rPr>
        <w:t>327.</w:t>
      </w:r>
    </w:p>
    <w:p w14:paraId="0954D804" w14:textId="45E32F59" w:rsidR="00D77209" w:rsidRPr="005140B2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>Schlenker-Schulte, Christa / Wagner, Susanne (2006): “Prüfungsaufgaben im Spannungsfeld von Fachkompetenz und Sprachkompetenz.” In: Efing, Christian / Janich, Nina</w:t>
      </w:r>
      <w:r w:rsidR="00397764">
        <w:rPr>
          <w:sz w:val="22"/>
          <w:szCs w:val="22"/>
        </w:rPr>
        <w:t xml:space="preserve"> (Hgg.)</w:t>
      </w:r>
      <w:r w:rsidRPr="00FD17A7">
        <w:rPr>
          <w:sz w:val="22"/>
          <w:szCs w:val="22"/>
        </w:rPr>
        <w:t>: Förderung der berufsbezogenen Sprachkompeten</w:t>
      </w:r>
      <w:r w:rsidR="00397764">
        <w:rPr>
          <w:sz w:val="22"/>
          <w:szCs w:val="22"/>
        </w:rPr>
        <w:t>z:</w:t>
      </w:r>
      <w:r w:rsidRPr="00FD17A7">
        <w:rPr>
          <w:sz w:val="22"/>
          <w:szCs w:val="22"/>
        </w:rPr>
        <w:t xml:space="preserve"> Befunde und Perspektiven. </w:t>
      </w:r>
      <w:r w:rsidRPr="005140B2">
        <w:rPr>
          <w:sz w:val="22"/>
          <w:szCs w:val="22"/>
          <w:lang w:val="en-US"/>
        </w:rPr>
        <w:t>Paderborn: Eusl-Verlagsgesellschaft, 189–213.</w:t>
      </w:r>
    </w:p>
    <w:p w14:paraId="057FC5D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Schleppegrell, Mary J. (2004): The language of schooling: a functional linguistics perspective. </w:t>
      </w:r>
      <w:r w:rsidRPr="00FD17A7">
        <w:rPr>
          <w:sz w:val="22"/>
          <w:szCs w:val="22"/>
        </w:rPr>
        <w:t>New York/London: Routledge.</w:t>
      </w:r>
    </w:p>
    <w:p w14:paraId="11D6641D" w14:textId="71238861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Schlobinski, Peter (1992)</w:t>
      </w:r>
      <w:r w:rsidR="00465E4B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Funktionale Grammatik und Sprachbeschreibung. Eine Untersuchung zum gesprochenen Deutsch sowie zum Chinesischen. Oladen: Westdeutscher Verlag.</w:t>
      </w:r>
    </w:p>
    <w:p w14:paraId="68CB622F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Schlögl, Andrea / Klein, Wassilios (2018): Ausgewählte Berufsgruppen: Fachgruppe der Pflege- und Betreuungsberufe. In: Efing, Christian / Kiefer, Karl-Hubert (Hgg.): Sprache und Kommunikation in der beruflichen Aus- und Weiterbildung: ein interdisziplinäres Handbuch. Tübingen: Narr Francke Attempo, 171–180.</w:t>
      </w:r>
    </w:p>
    <w:p w14:paraId="5D828102" w14:textId="35DD5595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Schmidt-Thieme</w:t>
      </w:r>
      <w:r w:rsidR="00397764">
        <w:rPr>
          <w:sz w:val="22"/>
          <w:szCs w:val="22"/>
        </w:rPr>
        <w:t>, Barbara</w:t>
      </w:r>
      <w:r w:rsidRPr="00FD17A7">
        <w:rPr>
          <w:sz w:val="22"/>
          <w:szCs w:val="22"/>
        </w:rPr>
        <w:t xml:space="preserve"> (2009): „‚Definition, Satz, Beweis’: Erklärgewohnheiten im Fach Mathematik.“ In: Vogt, Rüdiger (Hg.): Erklären: </w:t>
      </w:r>
      <w:r w:rsidR="00397764">
        <w:rPr>
          <w:sz w:val="22"/>
          <w:szCs w:val="22"/>
        </w:rPr>
        <w:t>g</w:t>
      </w:r>
      <w:r w:rsidRPr="00FD17A7">
        <w:rPr>
          <w:sz w:val="22"/>
          <w:szCs w:val="22"/>
        </w:rPr>
        <w:t>esprächsanalytische und fachdidaktische Perspektiven. Tübingen: Stauffenburg, 123</w:t>
      </w:r>
      <w:r w:rsidR="00397764">
        <w:rPr>
          <w:sz w:val="22"/>
          <w:szCs w:val="22"/>
        </w:rPr>
        <w:t>–</w:t>
      </w:r>
      <w:r w:rsidRPr="00FD17A7">
        <w:rPr>
          <w:sz w:val="22"/>
          <w:szCs w:val="22"/>
        </w:rPr>
        <w:t>131.</w:t>
      </w:r>
    </w:p>
    <w:p w14:paraId="729C250E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Schmidt, Axel (2016): Am Rande der Praktik — Körperliche Eigendynamik und ihre Funktionalisierung am Beispiel von Reality TV. In: Deppermann, Arnulf / Feilke, Helmuth / Linke, Angelika (Hgg.): Sprachliche und kommunikative Praktiken. Berlin/Boston: de Gruyter, 205–228.</w:t>
      </w:r>
    </w:p>
    <w:p w14:paraId="6B468989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Schmidt, Herbert (1983): MHM. Der Anteil der Suprasegmentalia am Austausch von Rezipientensignalen in der gesprochenen französischen und deutschen Sprache. Konstanz: Verlag Wolfgang Hartung-Gorre.</w:t>
      </w:r>
    </w:p>
    <w:p w14:paraId="0C174BED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Schmölzer-Eibinger, Sabine (2013): Sprache als Medium des Lernens im Fach. In: Becker-Mrotzek, Micheal / Schramm, Karen / Thürmann, Eike / Vollmer, Helmut Johannes </w:t>
      </w:r>
      <w:r>
        <w:rPr>
          <w:sz w:val="22"/>
          <w:szCs w:val="22"/>
        </w:rPr>
        <w:lastRenderedPageBreak/>
        <w:t>(Hgg.): Sprache im Fach: Sprachlichkeit und fachliches Lernen. Münster (u.a.): Waxmann, 25–40.</w:t>
      </w:r>
    </w:p>
    <w:p w14:paraId="74C88003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Schneider, Kordula / Oetting-Roß, Claudia (2008): Mündliche Prüfungen – eine Herausforderung für Lehrende und Lernende. In: Unterricht Pflege 2/2008, 4–9.</w:t>
      </w:r>
    </w:p>
    <w:p w14:paraId="4AE3E6C7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Schoell, Oliver / Carp, Ulrich (2017): Kompetenzorientierte Aufgabenformate in Abschlussprüfungen berufsbildender Schulen. </w:t>
      </w:r>
      <w:r w:rsidRPr="00872309">
        <w:rPr>
          <w:sz w:val="22"/>
          <w:szCs w:val="22"/>
        </w:rPr>
        <w:t>In: Efing, Christian / Kiefer, Karl-Hubert (Hgg.): Sprachbezogene Curricula und Aufgaben in der beruflichen Bildung: Aktuelle Konzepte und Forschungsergebnisse. Frankfurt am Main (u.a.): Lang,</w:t>
      </w:r>
      <w:r>
        <w:rPr>
          <w:sz w:val="22"/>
          <w:szCs w:val="22"/>
        </w:rPr>
        <w:t xml:space="preserve"> 177–197.</w:t>
      </w:r>
    </w:p>
    <w:p w14:paraId="24194B84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Schrimpf, Ulrike / Becherer, Sabine / Ott, Andrea (2011): Deutsch für Pflegekräfte. Heifelberg: Springer Medizin Verlag.</w:t>
      </w:r>
    </w:p>
    <w:p w14:paraId="7972DE04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Schurz, Gerhard (Hg.) (1990): Erklären und Verstehen in der Wissenschaft. München: Oldenbourg.</w:t>
      </w:r>
    </w:p>
    <w:p w14:paraId="46BC4234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Schwab, Götz (2009): Schülerinitiierte Erklärprozesse im Fremdsprachenunterricht einer Hauptschulklasse. In: Spreckels, Janet (Hg.): Erklären im Kontext: Neue Perspektiven aus der Gesprächs- und Unterrichtsforschung. Baltmannsweiler: Schneider Verlag Hohengehren, 49–65.</w:t>
      </w:r>
    </w:p>
    <w:p w14:paraId="3F449D62" w14:textId="64770E9F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 xml:space="preserve">Schwabe, Meike (2006): „Ich weiß das da jetzt am besten auch“: Agency im Sprechen anfallskranker Kinder und Jugendlicher. In: Gesprächsforschung — Online-Zeitschrift zur verbalen Interaktion 7/2006, 201-223. </w:t>
      </w:r>
      <w:r w:rsidR="00397764">
        <w:rPr>
          <w:sz w:val="22"/>
          <w:szCs w:val="22"/>
        </w:rPr>
        <w:t>[</w:t>
      </w:r>
      <w:r w:rsidRPr="00FD17A7">
        <w:rPr>
          <w:sz w:val="22"/>
          <w:szCs w:val="22"/>
        </w:rPr>
        <w:t xml:space="preserve">Online verfügbar unter: </w:t>
      </w:r>
      <w:hyperlink r:id="rId18">
        <w:r w:rsidRPr="00FD17A7">
          <w:rPr>
            <w:rStyle w:val="Hyperlink"/>
            <w:sz w:val="22"/>
            <w:szCs w:val="22"/>
          </w:rPr>
          <w:t>www.gespraechsforschung-ozs.de</w:t>
        </w:r>
      </w:hyperlink>
      <w:r w:rsidR="00397764">
        <w:rPr>
          <w:sz w:val="22"/>
          <w:szCs w:val="22"/>
        </w:rPr>
        <w:t>, zuletzt zugegriffen am: 01.09.2019]</w:t>
      </w:r>
    </w:p>
    <w:p w14:paraId="46567FEF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Schwarze, Cordula (2010): Formen und Funktionen von Topoi im Gespräch: eine empirische Untersuchung am Schnittpunkt von Argumentationsforschung, Gesprächsanalyse und Sprechwissenschaft. Frankfurt am Main (u.a.): Lang.</w:t>
      </w:r>
    </w:p>
    <w:p w14:paraId="7F76CAAA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Schwarze, Cordula (2017): Argumentation in didaktisch motivierter Interaktion: zum Gebrauch von Beispielen in einer Debatte. In: Meißner, Iris / Wyss, Eva Lia (Hgg.): Begründen — Erklären — Argumentieren: Konzepte und Modellierungen in der Angewandten Linguistik. Tübingen: Stauffenburg, 189–187.</w:t>
      </w:r>
    </w:p>
    <w:p w14:paraId="0B49C99B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Schwenk, Eberhard / Klier, Wolfgang / Spanger, Jürgen (2012): PrüfungsPraxis: Markierungen auf dem Weg zu kasuistischen und kompetenzorientierten mündlichen Lehramtsprüfungen: prüfungsdidaktische Impulse: mit Video-DVD eines 45-minütigen Kolloquiums. </w:t>
      </w:r>
      <w:r w:rsidRPr="00FD17A7">
        <w:rPr>
          <w:sz w:val="22"/>
          <w:szCs w:val="22"/>
          <w:lang w:val="en-US"/>
        </w:rPr>
        <w:t>Baltmannsweiler: Schneider Verlag Hohengehren.</w:t>
      </w:r>
    </w:p>
    <w:p w14:paraId="28C7FDE0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Schwiebert, L. Peter / Davis Alan B. / Jacocks M. Alex (1992): Reproducibility of oral exam grades and correlations with other measures of performance on three required third-year clerks. </w:t>
      </w:r>
      <w:r w:rsidRPr="00FD17A7">
        <w:rPr>
          <w:sz w:val="22"/>
          <w:szCs w:val="22"/>
        </w:rPr>
        <w:t>In: Evaluation &amp; The Health Professions 15/2, 221–230.</w:t>
      </w:r>
    </w:p>
    <w:p w14:paraId="1B63478E" w14:textId="4F60E4E2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Schwitalla, Johannes (1976): Dialogsteuerung: Vorschläge zur Untersuchung. In: Berens, Franz</w:t>
      </w:r>
      <w:r w:rsidR="00397764">
        <w:rPr>
          <w:sz w:val="22"/>
          <w:szCs w:val="22"/>
        </w:rPr>
        <w:t>-</w:t>
      </w:r>
      <w:r w:rsidRPr="00FD17A7">
        <w:rPr>
          <w:sz w:val="22"/>
          <w:szCs w:val="22"/>
        </w:rPr>
        <w:t>Josef</w:t>
      </w:r>
      <w:r w:rsidR="00397764">
        <w:rPr>
          <w:sz w:val="22"/>
          <w:szCs w:val="22"/>
        </w:rPr>
        <w:t xml:space="preserve"> / Jäger, Karl-Heinz / Schwitalla, Johannes</w:t>
      </w:r>
      <w:r w:rsidRPr="00FD17A7">
        <w:rPr>
          <w:sz w:val="22"/>
          <w:szCs w:val="22"/>
        </w:rPr>
        <w:t xml:space="preserve"> (Hgg.): Projekt Dialogstrukturen: ein Arbeitsbericht. München: Max Hueber, 73</w:t>
      </w:r>
      <w:r w:rsidR="00D91138">
        <w:rPr>
          <w:sz w:val="22"/>
          <w:szCs w:val="22"/>
        </w:rPr>
        <w:t>–</w:t>
      </w:r>
      <w:r w:rsidRPr="00FD17A7">
        <w:rPr>
          <w:sz w:val="22"/>
          <w:szCs w:val="22"/>
        </w:rPr>
        <w:t>104.</w:t>
      </w:r>
    </w:p>
    <w:p w14:paraId="4ABCC982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Schwitalla, Johannes (1979): Dialogsteuerung in Interviews: Ansätze einer Theorie der Dialogsteuerung mit empirischen Untersuchungen von Politiker-, Experten- und Starinterviews in Rundfunk und Fernsehen. München: Max Hueber Verlag.</w:t>
      </w:r>
    </w:p>
    <w:p w14:paraId="478B5F89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Schwitalla, Johannes (2001): Lachendes Sprechen und Lachen als Kontextualisierungsverfahren. In: Adamzik, Kirsten / Christen, Helen (Hgg.): Sprachkontakt, Sprachvergleich, Sprachvariation: Festschrift für Gottfried Kolde zum 65. Geburtstag. Tübingen: Niemeyer, 325-344.</w:t>
      </w:r>
    </w:p>
    <w:p w14:paraId="48DCE66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Schwitalla, Johannes (2006a): „Gespräche über Gespräche: Nach- und Nebengespräche über ausgeblendete Aspekte einer Interaktion“. In: Gesprächsforschung – Online-Zeitschrift zur verbalen Interaktion 7, 229–247.</w:t>
      </w:r>
    </w:p>
    <w:p w14:paraId="5D80033D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lastRenderedPageBreak/>
        <w:t xml:space="preserve">Schwitalla, Johannes (2006b): Gesprochenes Deutsch: eine Einführung. </w:t>
      </w:r>
      <w:r w:rsidRPr="00FD17A7">
        <w:rPr>
          <w:sz w:val="22"/>
          <w:szCs w:val="22"/>
          <w:lang w:val="en-US"/>
        </w:rPr>
        <w:t>Berlin: Erich Schmidt Verlag.</w:t>
      </w:r>
    </w:p>
    <w:p w14:paraId="130924BD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Searle, John R. (1969): Speech acts. Cambridge: University Press.</w:t>
      </w:r>
    </w:p>
    <w:p w14:paraId="60D31783" w14:textId="0BF79C1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Searle, John, R. (1983): Sprechakte: </w:t>
      </w:r>
      <w:r w:rsidR="00D529A5">
        <w:rPr>
          <w:sz w:val="22"/>
          <w:szCs w:val="22"/>
        </w:rPr>
        <w:t>e</w:t>
      </w:r>
      <w:r w:rsidRPr="00FD17A7">
        <w:rPr>
          <w:sz w:val="22"/>
          <w:szCs w:val="22"/>
        </w:rPr>
        <w:t xml:space="preserve">in sprachphilosophischer Essay. </w:t>
      </w:r>
      <w:r w:rsidRPr="00FD17A7">
        <w:rPr>
          <w:sz w:val="22"/>
          <w:szCs w:val="22"/>
          <w:lang w:val="en-US"/>
        </w:rPr>
        <w:t xml:space="preserve">Frankfurt am Main: suhrkamp. </w:t>
      </w:r>
    </w:p>
    <w:p w14:paraId="1D39E6E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Seddon, G.M. / Pedrosa, M.A. (1990): “Non-verbal effects in oral testing”. </w:t>
      </w:r>
      <w:r w:rsidRPr="00FD17A7">
        <w:rPr>
          <w:sz w:val="22"/>
          <w:szCs w:val="22"/>
        </w:rPr>
        <w:t>In: British Educational Research Journal 16/3, 305–308.</w:t>
      </w:r>
    </w:p>
    <w:p w14:paraId="515C6F2E" w14:textId="50B545FB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Seeber, Susan (2011): „Einmündungschancen von Jugendlichen in eine berufliche Ausbildung: Zum Einfluss von Zertifikat, Kompetenzen und sozioökonomischem Hintergrund“. In: Granato, Mona / Münk, Dieter / Weiß, Reinhold (Hgg.): Migration als Chance: Ein Beitrag der beruflichen Bildung. Bielefeld: Bertelsmann, 55</w:t>
      </w:r>
      <w:r w:rsidR="00D529A5">
        <w:rPr>
          <w:sz w:val="22"/>
          <w:szCs w:val="22"/>
        </w:rPr>
        <w:t>–</w:t>
      </w:r>
      <w:r w:rsidRPr="00FD17A7">
        <w:rPr>
          <w:sz w:val="22"/>
          <w:szCs w:val="22"/>
        </w:rPr>
        <w:t>78.</w:t>
      </w:r>
    </w:p>
    <w:p w14:paraId="62221F2F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Selting, Margret (2016): „Praktiken des Sprechens und Interagierens im Gespräch aus der Sicht von Konversationsanalyse und Interaktionaler Linguistik“. In: Deppermann, Arnulf / Feilke, Helmuth / Linke, Angelika (Hgg.): Sprachliche und kommunikative Praktiken. Institut für deutsche Sprache, Jahrbuch 2015. Berlin/Boston: de Gruyter, 27–56.</w:t>
      </w:r>
    </w:p>
    <w:p w14:paraId="5213485B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Selting, Margret (2016): Praktiken des Sprechens und Interagierens im Gespräch aus Sicht von Konversationsanalyse und Interaktionaler Linguistik. In: Deppermann, Arnulf / Feilke, Helmuth / Linke, Angelika (Hgg.): Sprachliche und kommunikative Praktiken. Berlin/Boston: de Gruyter, 27–56.</w:t>
      </w:r>
    </w:p>
    <w:p w14:paraId="48CBB5AE" w14:textId="0710CAF6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Selting, Margret / Auer, Peter / Barth-Weingarten, Dagmar / Bergmann, Jörg / Bergmann, Pia / Birkner, Karin / Couper-Kuhlen, Elizabeth / Deppermann, Arnulf / Gilles, Peter / Günthner, Susanne / Hartung, Martin / Kern, Friederike / Mertzlufft, Christine / Meyer, Christian / Morek, Miriam / Oberzaucher, Frank / Peters, Jörg / Quasthoff, Uta / Schütte, Winfried / Stukenbrock, Anja / Uhmann, Susanne (2009): Gesprächsanalytisches Transkriptionssystem 2 (GAT 2). In: Gesprächsforschung: Online-Zeitschrift zur verbalen Interaktion 10, 353</w:t>
      </w:r>
      <w:r w:rsidR="00D91138">
        <w:rPr>
          <w:sz w:val="22"/>
          <w:szCs w:val="22"/>
        </w:rPr>
        <w:t>—</w:t>
      </w:r>
      <w:r w:rsidRPr="00FD17A7">
        <w:rPr>
          <w:sz w:val="22"/>
          <w:szCs w:val="22"/>
        </w:rPr>
        <w:t>402 [Online verfügbar unter: www.gespraechsforschung-online.de/index.html, zuletzt zugegriffen am: 07.05.2017].</w:t>
      </w:r>
    </w:p>
    <w:p w14:paraId="4A05C042" w14:textId="3BD55D5F" w:rsidR="00D77209" w:rsidRPr="00203396" w:rsidRDefault="00D77209" w:rsidP="002419EF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>Senatsverwaltung für Bildung, Jugend und Sport</w:t>
      </w:r>
      <w:r w:rsidR="00203396">
        <w:rPr>
          <w:sz w:val="22"/>
          <w:szCs w:val="22"/>
        </w:rPr>
        <w:t xml:space="preserve"> Berlin</w:t>
      </w:r>
      <w:r w:rsidRPr="00FD17A7">
        <w:rPr>
          <w:sz w:val="22"/>
          <w:szCs w:val="22"/>
        </w:rPr>
        <w:t xml:space="preserve"> (Hg.) (2006): Altenpflege: eine Handreichung. </w:t>
      </w:r>
      <w:r w:rsidR="00203396" w:rsidRPr="00203396">
        <w:rPr>
          <w:sz w:val="22"/>
          <w:szCs w:val="22"/>
        </w:rPr>
        <w:t>Berlin.</w:t>
      </w:r>
    </w:p>
    <w:p w14:paraId="59AD7AF8" w14:textId="77777777" w:rsidR="00D77209" w:rsidRPr="00FD17A7" w:rsidRDefault="00D77209" w:rsidP="00F8495A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Settelmeyer, Anke / Widera, Christian (2015): „Anforderungen ermitteln — ein Beitrag zur Diagnose und Förderung sprachlich-kommunikativer Kompetenzen“. In: Efing, Christian (Hg.): Sprache und Kommunikation in der beruflichen Bildung: Modellierung — Anforderungen — Förderung. Frankfurt am Main (u.a.): Lang, 113–130.</w:t>
      </w:r>
    </w:p>
    <w:p w14:paraId="6F535182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Settelmeyer, Anke / Widera, Christina (2015): Anforderungen ermitteln — ein Beitrag zur Diagnose und Förderung sprachlich-kommunikativer Kompetenzen. In: Efing, Christian (Hg:): Sprache und Kommunikation in der beruflichen Bildung: Modellierungen — Anforderungen — Förderung. Frankfurt am Main (u.a.): Lang, 113–130.</w:t>
      </w:r>
    </w:p>
    <w:p w14:paraId="6A6AEB20" w14:textId="77777777" w:rsidR="00D77209" w:rsidRPr="00F53C1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F53C19">
        <w:rPr>
          <w:sz w:val="22"/>
          <w:szCs w:val="22"/>
        </w:rPr>
        <w:t>Settelmeyer, Anke / Widera, Christina / Schmitz, Santina / Schneider</w:t>
      </w:r>
      <w:r>
        <w:rPr>
          <w:sz w:val="22"/>
          <w:szCs w:val="22"/>
        </w:rPr>
        <w:t>, Kerstin (2017): Abschlussbericht 2.2.304 — Sprachlich-kommunikative Anforderungen in der beruflichen Bildung. Bonn: Bundesinstitut für Berufsbildung.</w:t>
      </w:r>
    </w:p>
    <w:p w14:paraId="22CB110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Severing, Eckart (2011): Prüfungen und Zertifikate in der beruflichen Bildung: eine Einführung. In: Severing, Eckart / Weiß, Reinhold (Hgg.): Prüfungen und Zertifizierungen in der beruflichen Bildung: Anforderungen – Instrumente – Forschungsbedarf. Bielefeld: Bertelsmann Verlag, 15–36.</w:t>
      </w:r>
    </w:p>
    <w:p w14:paraId="635A052C" w14:textId="77777777" w:rsidR="00D77209" w:rsidRPr="0004152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Severing, Eckart / Weiß, Reinhold (2011): Prüfungen und Zertifizierungen in der beruflichen Bildung: Anforderungen – Instrumente – Forschungsbedarf. In: Severing, Eckart / </w:t>
      </w:r>
      <w:r w:rsidRPr="00FD17A7">
        <w:rPr>
          <w:sz w:val="22"/>
          <w:szCs w:val="22"/>
        </w:rPr>
        <w:lastRenderedPageBreak/>
        <w:t xml:space="preserve">Weiß, Reinhold (Hgg.): Prüfungen und Zertifizierungen in der beruflichen Bildung: Anforderungen – Instrumente – Forschungsbedarf. </w:t>
      </w:r>
      <w:r w:rsidRPr="00041527">
        <w:rPr>
          <w:sz w:val="22"/>
          <w:szCs w:val="22"/>
        </w:rPr>
        <w:t>Bielefeld: Bertelsmann Verlag, 7–13.</w:t>
      </w:r>
    </w:p>
    <w:p w14:paraId="0F8566F1" w14:textId="77777777" w:rsidR="00D77209" w:rsidRPr="00CC4F5E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Seyfarth, Michael (2017): „Sprachlich-kommunikative Anforderungen als Basis von Curricula: ein Modell zur empirisch fundierten Curriculumsentwicklung“. In: Efing, Christian / Kiefer, Karl-Hubert (Hgg.): Sprachbezogene Curricula und Aufgaben in der beruflichen Bildung: aktuelle Konzepte und Forschungsergebnisse. </w:t>
      </w:r>
      <w:r w:rsidRPr="00CC4F5E">
        <w:rPr>
          <w:sz w:val="22"/>
          <w:szCs w:val="22"/>
        </w:rPr>
        <w:t>Frankfurt am Main (u.a.): Lang, 91–109.</w:t>
      </w:r>
    </w:p>
    <w:p w14:paraId="0BCAEBFE" w14:textId="77777777" w:rsidR="00D77209" w:rsidRPr="00CC4F5E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Seyfarth, Micheal (2017): Sprachlich-kommunikative Anforderungen als Basis von Curricula: ein Modell zur empirisch fundierten Curriculumsentwicklung. In: Efing, Christian / Kiefer, Karl-Hubert (Hgg.): Sprachbezogene Curricula und Aufgaben in der beruflichen Bildung: Aktuelle Konzepte und Forschungsergebnisse. </w:t>
      </w:r>
      <w:r w:rsidRPr="00CC4F5E">
        <w:rPr>
          <w:sz w:val="22"/>
          <w:szCs w:val="22"/>
          <w:lang w:val="en-US"/>
        </w:rPr>
        <w:t>Frankfurt am Main (u.a.): Lang, 91–109.</w:t>
      </w:r>
    </w:p>
    <w:p w14:paraId="02CC2AD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Sidnell, Jack (2013): „Basic Conversation Analytic </w:t>
      </w:r>
      <w:proofErr w:type="gramStart"/>
      <w:r w:rsidRPr="00FD17A7">
        <w:rPr>
          <w:sz w:val="22"/>
          <w:szCs w:val="22"/>
          <w:lang w:val="en-US"/>
        </w:rPr>
        <w:t>Methods“</w:t>
      </w:r>
      <w:proofErr w:type="gramEnd"/>
      <w:r w:rsidRPr="00FD17A7">
        <w:rPr>
          <w:sz w:val="22"/>
          <w:szCs w:val="22"/>
          <w:lang w:val="en-US"/>
        </w:rPr>
        <w:t xml:space="preserve">. In: Stivers, Tanya / Sidnell, Jack (Hgg.): The Handbook of Conversation Analysis. </w:t>
      </w:r>
      <w:r w:rsidRPr="00FD17A7">
        <w:rPr>
          <w:sz w:val="22"/>
          <w:szCs w:val="22"/>
        </w:rPr>
        <w:t>Malden / Oxford / West Sussex: Blackwell Publishing, 77—99.</w:t>
      </w:r>
    </w:p>
    <w:p w14:paraId="6D946374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Siemon, Jens (2016): Sprachliche Konstruktion gesellschaftlich relevanten Wissens für die berufliche Bildung an ausgewählten Beispielen. In: Kilian, Jörg / Brouër, Birgit / Lüttenberg, Diana (Hgg.): Sprache in der Bildung. Berlin/Boston: de Gruyter, 421–443.</w:t>
      </w:r>
    </w:p>
    <w:p w14:paraId="70B841D1" w14:textId="5B3C7D1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Sieradz, Magdalena / Singpiel, Benedikt (2013/2014): Statistische Angaben zum GeWiss-Kernkorpus / Ergänzende Angaben zu neu integrierten Teilkorpora (seit Oktober 2013). </w:t>
      </w:r>
      <w:r w:rsidR="00D529A5">
        <w:rPr>
          <w:sz w:val="22"/>
          <w:szCs w:val="22"/>
        </w:rPr>
        <w:t>[</w:t>
      </w:r>
      <w:r w:rsidRPr="00FD17A7">
        <w:rPr>
          <w:sz w:val="22"/>
          <w:szCs w:val="22"/>
        </w:rPr>
        <w:t xml:space="preserve">Online verfügbar unter: https://gewiss.uni-leipzig.de/fileadmin/documents/Statistische_Angaben_April2014.pdf. Zuletzt </w:t>
      </w:r>
      <w:r w:rsidR="00D529A5">
        <w:rPr>
          <w:sz w:val="22"/>
          <w:szCs w:val="22"/>
        </w:rPr>
        <w:t>zugegriffen am</w:t>
      </w:r>
      <w:r w:rsidRPr="00FD17A7">
        <w:rPr>
          <w:sz w:val="22"/>
          <w:szCs w:val="22"/>
        </w:rPr>
        <w:t>: 27.05.2018]</w:t>
      </w:r>
    </w:p>
    <w:p w14:paraId="67C1D640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Silverman, David (1973): Interview Talk: Bringing off a research instrument. In: Sociology 7/1, 31-48.</w:t>
      </w:r>
    </w:p>
    <w:p w14:paraId="124541AD" w14:textId="77777777" w:rsidR="00D77209" w:rsidRPr="00FD17A7" w:rsidRDefault="00D77209" w:rsidP="56E1B3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Silverman, David (1987): Communication and medical practice: social relations in the clinic. London: Sage.</w:t>
      </w:r>
    </w:p>
    <w:p w14:paraId="05F536F5" w14:textId="77777777" w:rsidR="00D77209" w:rsidRPr="00FD17A7" w:rsidRDefault="00D77209" w:rsidP="56E1B3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Silverman, David (</w:t>
      </w:r>
      <w:r w:rsidRPr="00FD17A7">
        <w:rPr>
          <w:sz w:val="22"/>
          <w:szCs w:val="22"/>
          <w:vertAlign w:val="superscript"/>
          <w:lang w:val="en-US"/>
        </w:rPr>
        <w:t>4</w:t>
      </w:r>
      <w:r w:rsidRPr="00FD17A7">
        <w:rPr>
          <w:sz w:val="22"/>
          <w:szCs w:val="22"/>
          <w:lang w:val="en-US"/>
        </w:rPr>
        <w:t>2011): Interpreting Qualitative Data. London (u.a.): Sage.</w:t>
      </w:r>
    </w:p>
    <w:p w14:paraId="2B4A15D2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Silverman, David / Jones, Jill (1976): Organizational work: The language of grading, the grading of language. </w:t>
      </w:r>
      <w:r w:rsidRPr="00FD17A7">
        <w:rPr>
          <w:sz w:val="22"/>
          <w:szCs w:val="22"/>
        </w:rPr>
        <w:t xml:space="preserve">London: Collier Macmillan. </w:t>
      </w:r>
    </w:p>
    <w:p w14:paraId="5433D156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Sinclair, John McH. / Coulthard, M. (1977): Analyse der Unterrichtssprache: Ansätze zu einer Diskursanalyse: dargestellt am Sprechverhalten englischer Lehrer und Schüler. Übersetzt, bearbeitet und herausgegeben von Hans-Jürgen Krumm. Heidelberg: Quelle + Meyer.</w:t>
      </w:r>
    </w:p>
    <w:p w14:paraId="62F2A4FC" w14:textId="53D74BB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Sitzmann, Franz (1997): „Mit wachen Sinnen auf Sprachhygiene achten – Elemente einer Sprachkultur in Pflege, Medizin und Gesellschaft. In: Zegelin, Angelika (Hg.): Sprache und Pflege. Berlin/Wiesbaden: Ullstein Mosby, 119–132.</w:t>
      </w:r>
    </w:p>
    <w:p w14:paraId="11B04219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Slavcheva, Adriana / Meißner, Cordula (2014): </w:t>
      </w:r>
      <w:r w:rsidRPr="00FD17A7">
        <w:rPr>
          <w:i/>
          <w:iCs/>
          <w:sz w:val="22"/>
          <w:szCs w:val="22"/>
        </w:rPr>
        <w:t>Also</w:t>
      </w:r>
      <w:r w:rsidRPr="00FD17A7">
        <w:rPr>
          <w:sz w:val="22"/>
          <w:szCs w:val="22"/>
        </w:rPr>
        <w:t xml:space="preserve"> und </w:t>
      </w:r>
      <w:r w:rsidRPr="00FD17A7">
        <w:rPr>
          <w:i/>
          <w:iCs/>
          <w:sz w:val="22"/>
          <w:szCs w:val="22"/>
        </w:rPr>
        <w:t>so</w:t>
      </w:r>
      <w:r w:rsidRPr="00FD17A7">
        <w:rPr>
          <w:sz w:val="22"/>
          <w:szCs w:val="22"/>
        </w:rPr>
        <w:t xml:space="preserve"> in wissenschaftlichen Vorträgen. In: Fandrych, Christian / Meißner, Cordula / Slavcheva, Adriana (Hgg.): Gesprochene Wissenschaftssprache: Korpusmethodische Fragen und empirische Analysen. </w:t>
      </w:r>
      <w:r w:rsidRPr="00FD17A7">
        <w:rPr>
          <w:sz w:val="22"/>
          <w:szCs w:val="22"/>
          <w:lang w:val="en-US"/>
        </w:rPr>
        <w:t>Heidelberg: Synchron, 133–151.</w:t>
      </w:r>
    </w:p>
    <w:p w14:paraId="31E477CC" w14:textId="77777777" w:rsidR="00D77209" w:rsidRPr="00CC4F5E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Sliedrecht, Keun Young / Van der Houwen, Fleur / Schasfoort, Marca (2016): Challenging formulations in police interrogations and job interviews: A comparative study. </w:t>
      </w:r>
      <w:r w:rsidRPr="00CC4F5E">
        <w:rPr>
          <w:sz w:val="22"/>
          <w:szCs w:val="22"/>
          <w:lang w:val="en-US"/>
        </w:rPr>
        <w:t>In: Journal of Pragmatics 105, 114–129.</w:t>
      </w:r>
    </w:p>
    <w:p w14:paraId="24D4A839" w14:textId="77777777" w:rsidR="00D77209" w:rsidRPr="00CC4F5E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04814">
        <w:rPr>
          <w:sz w:val="22"/>
          <w:szCs w:val="22"/>
          <w:lang w:val="en-US"/>
        </w:rPr>
        <w:lastRenderedPageBreak/>
        <w:t>Snow, Catherine E. / Uccelli, P</w:t>
      </w:r>
      <w:r>
        <w:rPr>
          <w:sz w:val="22"/>
          <w:szCs w:val="22"/>
          <w:lang w:val="en-US"/>
        </w:rPr>
        <w:t xml:space="preserve">aola (2009): The challenge of academic language. </w:t>
      </w:r>
      <w:r w:rsidRPr="00E6699F">
        <w:rPr>
          <w:sz w:val="22"/>
          <w:szCs w:val="22"/>
          <w:lang w:val="en-US"/>
        </w:rPr>
        <w:t>In: Olson, David R. / Torrance, Nancy (Hgg.): The Cambridge Han</w:t>
      </w:r>
      <w:r>
        <w:rPr>
          <w:sz w:val="22"/>
          <w:szCs w:val="22"/>
          <w:lang w:val="en-US"/>
        </w:rPr>
        <w:t xml:space="preserve">dbook of Literacy. </w:t>
      </w:r>
      <w:r w:rsidRPr="00CC4F5E">
        <w:rPr>
          <w:sz w:val="22"/>
          <w:szCs w:val="22"/>
        </w:rPr>
        <w:t>Cambridge: Cambride University Press, 112–133.</w:t>
      </w:r>
    </w:p>
    <w:p w14:paraId="0D4667C1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854B3C">
        <w:rPr>
          <w:sz w:val="22"/>
          <w:szCs w:val="22"/>
        </w:rPr>
        <w:t xml:space="preserve">Spaude, Magdalena / Settinieri, Julia (2018): Alles </w:t>
      </w:r>
      <w:r>
        <w:rPr>
          <w:sz w:val="22"/>
          <w:szCs w:val="22"/>
        </w:rPr>
        <w:t>„Bildungssprache“? Zur Relevanz allgemeinsprachlicher Fähigkeiten für den Bildungserfolg mehrsprachiger Grundschüler. In: Ricart Brede, Julia / Maak, Diana / Pliska, Enisa (Hgg.): Deutsch als Zweitsprache und Mehrsprachigkeit. Beiträge aus dem „Workshop Deutsch als Zweitsprache, Migration und Mehrsprachigkeit“, 2019. Stuttgart: Fillibach bei Klett, 37–54.</w:t>
      </w:r>
    </w:p>
    <w:p w14:paraId="610710C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Spiegel, Carmen (200</w:t>
      </w:r>
      <w:r>
        <w:rPr>
          <w:sz w:val="22"/>
          <w:szCs w:val="22"/>
        </w:rPr>
        <w:t>6a</w:t>
      </w:r>
      <w:r w:rsidRPr="00FD17A7">
        <w:rPr>
          <w:sz w:val="22"/>
          <w:szCs w:val="22"/>
        </w:rPr>
        <w:t>): Interaktion im Deutschunterricht am Beispiel der Argumentationseinübung. Mannheim: Universität Mannheim.</w:t>
      </w:r>
    </w:p>
    <w:p w14:paraId="671CA9CB" w14:textId="63E0D7FC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Spiegel, Carmen (2006</w:t>
      </w:r>
      <w:r>
        <w:rPr>
          <w:sz w:val="22"/>
          <w:szCs w:val="22"/>
        </w:rPr>
        <w:t>b</w:t>
      </w:r>
      <w:r w:rsidRPr="00FD17A7">
        <w:rPr>
          <w:sz w:val="22"/>
          <w:szCs w:val="22"/>
        </w:rPr>
        <w:t xml:space="preserve">): „Argumentieren lernen im Unterricht </w:t>
      </w:r>
      <w:r w:rsidR="00401F29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ein funktional-didaktischer Ansatz.“ In: Grundler, Elke / Vogt, Rüdiger (Hgg.): Argumentieren in Schule und Hochschule: interdisziplinäre Studien. Tübingen: Stauffenburg, 63</w:t>
      </w:r>
      <w:r w:rsidR="00D529A5">
        <w:rPr>
          <w:sz w:val="22"/>
          <w:szCs w:val="22"/>
        </w:rPr>
        <w:t>–</w:t>
      </w:r>
      <w:r w:rsidRPr="00FD17A7">
        <w:rPr>
          <w:sz w:val="22"/>
          <w:szCs w:val="22"/>
        </w:rPr>
        <w:t>76</w:t>
      </w:r>
    </w:p>
    <w:p w14:paraId="6749C02A" w14:textId="5B5448CB" w:rsidR="00401F29" w:rsidRDefault="00401F2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Spiegel, Carmen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2006</w:t>
      </w:r>
      <w:r>
        <w:rPr>
          <w:sz w:val="22"/>
          <w:szCs w:val="22"/>
        </w:rPr>
        <w:t>c</w:t>
      </w:r>
      <w:r w:rsidRPr="00FD17A7">
        <w:rPr>
          <w:sz w:val="22"/>
          <w:szCs w:val="22"/>
        </w:rPr>
        <w:t>): „’zum beispiel gibt es ja leute ...’: Das Beispiel in der Argumentation Jugendlicher.“ In: Deppermann, Arnulf / Hartung, Martin (Hgg.): Argumentieren in Gesprächen: Gesprächsanalytische Studien. Tübingen: Staffenburg, 111</w:t>
      </w:r>
      <w:r w:rsidR="00D529A5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130. </w:t>
      </w:r>
    </w:p>
    <w:p w14:paraId="51AAAD5B" w14:textId="4CF78CDB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Spiegel, Carmen (2011): „Argumentieren schriftlich mündlich: Gemeinsamkeiten und Unterschiede“. In: Behrens, Ulrike / Eriksson, Birgit (Hgg.): Sprachliches Lernen zwischen Mündlichkeit und Schriftlichkeit. Bern: hep, 35–54.</w:t>
      </w:r>
    </w:p>
    <w:p w14:paraId="18DC889B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Spiegel, Carmen / Spranz-Fogasy, Thomas (2001): Aufbau und Afolge von Gesprächsphasen. In: Brinker, Klaus / Antos, Gerd / Heinemann, Wolfgang / Sager Sven F. (Hgg.): Text- und Gesprächslinguistik: ein internationales Handbuch zeitgenössischer Forschung. 1. Halbband: Gesprächslinguistik. Berlin/New York: de Gruyter, 1241–1251.</w:t>
      </w:r>
    </w:p>
    <w:p w14:paraId="5F715808" w14:textId="77777777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>Spiegel, Carmen / Spranz-Fogasy, Thomas (2002): Selbstdarstellung im öffentlichen und im beruflichen Gespräch. In: Brünner, Gisela / Fiehler, Reinhard / Kindt, Walther (Hrsg.): Angewandte Diskursforschung. Band 1: Grundlagen und Beispielanalysen. Radolfzell: Verlag für Gesprächsforschung, 215–232.</w:t>
      </w:r>
    </w:p>
    <w:p w14:paraId="1A4B0DD0" w14:textId="4B79813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Spranz-Fogasy, Thomas (1986): ’widersprechen’: Zu Form und Funktion eines Aktivitätstyps in Schlichtungsgesprächen: eine gesprächsanalytische Untersuchung. Tübingen: Narr. </w:t>
      </w:r>
    </w:p>
    <w:p w14:paraId="4C5DB569" w14:textId="13DD0A5D" w:rsidR="00D77209" w:rsidRPr="008923ED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Spranz-Fogasy, Thomas (2006): Alles Argumentieren, oder was? Zur Konstitution von Argumentationen in Gesprächen. In: Grundler, Elke / Vogt, Rüdiger (Hgg.): Argumentation in Schule und Hochschule. </w:t>
      </w:r>
      <w:r w:rsidRPr="008923ED">
        <w:rPr>
          <w:sz w:val="22"/>
          <w:szCs w:val="22"/>
        </w:rPr>
        <w:t>Tübingen: Stauffenburg, 27</w:t>
      </w:r>
      <w:r w:rsidR="00D529A5">
        <w:rPr>
          <w:sz w:val="22"/>
          <w:szCs w:val="22"/>
        </w:rPr>
        <w:t>–</w:t>
      </w:r>
      <w:r w:rsidRPr="008923ED">
        <w:rPr>
          <w:sz w:val="22"/>
          <w:szCs w:val="22"/>
        </w:rPr>
        <w:t>39.</w:t>
      </w:r>
    </w:p>
    <w:p w14:paraId="4205569C" w14:textId="7E13B6F7" w:rsidR="00D77209" w:rsidRPr="00D529A5" w:rsidRDefault="00D77209" w:rsidP="00041527">
      <w:pPr>
        <w:spacing w:before="120" w:after="120"/>
        <w:ind w:left="709" w:hanging="709"/>
        <w:jc w:val="both"/>
        <w:rPr>
          <w:sz w:val="22"/>
          <w:szCs w:val="22"/>
        </w:rPr>
      </w:pPr>
      <w:r w:rsidRPr="00041527">
        <w:rPr>
          <w:sz w:val="22"/>
          <w:szCs w:val="22"/>
        </w:rPr>
        <w:t xml:space="preserve">Spranz-Fogasy, Thomas (2010): Verstehensdokumentation in der medizinischen </w:t>
      </w:r>
      <w:r>
        <w:rPr>
          <w:sz w:val="22"/>
          <w:szCs w:val="22"/>
        </w:rPr>
        <w:t xml:space="preserve">Kommunikation: Fragen und Antworten im Arzt-Patienten-Gespräch. </w:t>
      </w:r>
      <w:r w:rsidRPr="00041527">
        <w:rPr>
          <w:sz w:val="22"/>
          <w:szCs w:val="22"/>
        </w:rPr>
        <w:t>In</w:t>
      </w:r>
      <w:r>
        <w:rPr>
          <w:sz w:val="22"/>
          <w:szCs w:val="22"/>
        </w:rPr>
        <w:t>:</w:t>
      </w:r>
      <w:r w:rsidRPr="00041527">
        <w:rPr>
          <w:sz w:val="22"/>
          <w:szCs w:val="22"/>
        </w:rPr>
        <w:t xml:space="preserve"> Deppermann, Arnulf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Reitemeier, Ulrich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Schmitt, Reinhold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>Spranz-Fogasy, Thomas</w:t>
      </w:r>
      <w:r>
        <w:rPr>
          <w:sz w:val="22"/>
          <w:szCs w:val="22"/>
        </w:rPr>
        <w:t xml:space="preserve"> (H</w:t>
      </w:r>
      <w:r w:rsidR="00D529A5">
        <w:rPr>
          <w:sz w:val="22"/>
          <w:szCs w:val="22"/>
        </w:rPr>
        <w:t>g</w:t>
      </w:r>
      <w:r>
        <w:rPr>
          <w:sz w:val="22"/>
          <w:szCs w:val="22"/>
        </w:rPr>
        <w:t>g.)</w:t>
      </w:r>
      <w:r w:rsidRPr="00041527">
        <w:rPr>
          <w:sz w:val="22"/>
          <w:szCs w:val="22"/>
        </w:rPr>
        <w:t>: Verstehen in professionellen</w:t>
      </w:r>
      <w:r>
        <w:rPr>
          <w:sz w:val="22"/>
          <w:szCs w:val="22"/>
        </w:rPr>
        <w:t xml:space="preserve"> </w:t>
      </w:r>
      <w:r w:rsidRPr="00041527">
        <w:rPr>
          <w:sz w:val="22"/>
          <w:szCs w:val="22"/>
        </w:rPr>
        <w:t xml:space="preserve">Handlungsfeldern. </w:t>
      </w:r>
      <w:r w:rsidRPr="00D529A5">
        <w:rPr>
          <w:sz w:val="22"/>
          <w:szCs w:val="22"/>
        </w:rPr>
        <w:t>Tübingen: Narr, 27</w:t>
      </w:r>
      <w:r w:rsidR="00D529A5" w:rsidRPr="00D529A5">
        <w:rPr>
          <w:sz w:val="22"/>
          <w:szCs w:val="22"/>
        </w:rPr>
        <w:t>–</w:t>
      </w:r>
      <w:r w:rsidRPr="00D529A5">
        <w:rPr>
          <w:sz w:val="22"/>
          <w:szCs w:val="22"/>
        </w:rPr>
        <w:t xml:space="preserve">116. </w:t>
      </w:r>
    </w:p>
    <w:p w14:paraId="61D873DD" w14:textId="2023550B" w:rsidR="00D77209" w:rsidRPr="008923ED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041527">
        <w:rPr>
          <w:sz w:val="22"/>
          <w:szCs w:val="22"/>
          <w:lang w:val="en-US"/>
        </w:rPr>
        <w:t xml:space="preserve">Spranz-Fogasy, Thomas / Fleischmann, Thomas (1993): „Types of dispute courses in family </w:t>
      </w:r>
      <w:proofErr w:type="gramStart"/>
      <w:r w:rsidRPr="00041527">
        <w:rPr>
          <w:sz w:val="22"/>
          <w:szCs w:val="22"/>
          <w:lang w:val="en-US"/>
        </w:rPr>
        <w:t>interaction.“</w:t>
      </w:r>
      <w:proofErr w:type="gramEnd"/>
      <w:r w:rsidRPr="00041527">
        <w:rPr>
          <w:sz w:val="22"/>
          <w:szCs w:val="22"/>
          <w:lang w:val="en-US"/>
        </w:rPr>
        <w:t xml:space="preserve"> </w:t>
      </w:r>
      <w:r w:rsidRPr="008923ED">
        <w:rPr>
          <w:sz w:val="22"/>
          <w:szCs w:val="22"/>
        </w:rPr>
        <w:t>In: Argumentation 7,</w:t>
      </w:r>
      <w:r w:rsidR="00D529A5">
        <w:rPr>
          <w:sz w:val="22"/>
          <w:szCs w:val="22"/>
        </w:rPr>
        <w:t xml:space="preserve"> </w:t>
      </w:r>
      <w:r w:rsidRPr="008923ED">
        <w:rPr>
          <w:sz w:val="22"/>
          <w:szCs w:val="22"/>
        </w:rPr>
        <w:t>221</w:t>
      </w:r>
      <w:r w:rsidR="00D529A5">
        <w:rPr>
          <w:sz w:val="22"/>
          <w:szCs w:val="22"/>
        </w:rPr>
        <w:t>–</w:t>
      </w:r>
      <w:r w:rsidRPr="008923ED">
        <w:rPr>
          <w:sz w:val="22"/>
          <w:szCs w:val="22"/>
        </w:rPr>
        <w:t>235.</w:t>
      </w:r>
    </w:p>
    <w:p w14:paraId="47E1D348" w14:textId="4EC44D54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Spranz-Fogasy, Thomas / Hofer, Manfred / Pilowsky, Birgit (1992): „Mannheimer ArgumentationsKategorienSystem (MAKS): ein System zur Auswertung von Argumentationen in Konfliktgesprächen.“ In: Linguistische Berichte 141, 350</w:t>
      </w:r>
      <w:r w:rsidR="00E00ED5">
        <w:rPr>
          <w:sz w:val="22"/>
          <w:szCs w:val="22"/>
        </w:rPr>
        <w:t>–</w:t>
      </w:r>
      <w:r w:rsidRPr="00FD17A7">
        <w:rPr>
          <w:sz w:val="22"/>
          <w:szCs w:val="22"/>
        </w:rPr>
        <w:t>370.</w:t>
      </w:r>
    </w:p>
    <w:p w14:paraId="3D733D82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Spreckels, Janet (2009a): Erklären im Kontext: neue Perspektiven. In: Spreckels, Janet (Hg.): Erklären im Kontext: Neue Perspektiven aus der Gesprächs- und Unterrichtsforschung. Baltmannsweiler: Schneider Verlag Hohengehren, 1–11.</w:t>
      </w:r>
    </w:p>
    <w:p w14:paraId="090B8197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 xml:space="preserve">Spreckels, Janet (2009b): </w:t>
      </w:r>
      <w:r w:rsidRPr="004B6291">
        <w:rPr>
          <w:i/>
          <w:sz w:val="22"/>
          <w:szCs w:val="22"/>
        </w:rPr>
        <w:t xml:space="preserve">ich </w:t>
      </w:r>
      <w:proofErr w:type="gramStart"/>
      <w:r w:rsidRPr="004B6291">
        <w:rPr>
          <w:i/>
          <w:sz w:val="22"/>
          <w:szCs w:val="22"/>
        </w:rPr>
        <w:t>hab</w:t>
      </w:r>
      <w:proofErr w:type="gramEnd"/>
      <w:r w:rsidRPr="004B6291">
        <w:rPr>
          <w:i/>
          <w:sz w:val="22"/>
          <w:szCs w:val="22"/>
        </w:rPr>
        <w:t xml:space="preserve"> einfach gedacht</w:t>
      </w:r>
      <w:r w:rsidRPr="004B6291">
        <w:rPr>
          <w:sz w:val="22"/>
          <w:szCs w:val="22"/>
        </w:rPr>
        <w:t xml:space="preserve">: Stellungnahme und Positionierung durch </w:t>
      </w:r>
      <w:r w:rsidRPr="004B6291">
        <w:rPr>
          <w:i/>
          <w:sz w:val="22"/>
          <w:szCs w:val="22"/>
        </w:rPr>
        <w:t>einfach</w:t>
      </w:r>
      <w:r w:rsidRPr="004B6291">
        <w:rPr>
          <w:sz w:val="22"/>
          <w:szCs w:val="22"/>
        </w:rPr>
        <w:t xml:space="preserve"> in Erklärinteraktionen. In: Günthner, Susanne / Bücker, Jörg (Hgg.): </w:t>
      </w:r>
      <w:r w:rsidRPr="004B6291">
        <w:rPr>
          <w:sz w:val="22"/>
          <w:szCs w:val="22"/>
        </w:rPr>
        <w:lastRenderedPageBreak/>
        <w:t>Grammatik im Gespräch: Konstruktionen der Selbst- und Fremdspositionierung. Berlin (u.a.): de Gruyter, 115–146.</w:t>
      </w:r>
    </w:p>
    <w:p w14:paraId="19773DC6" w14:textId="2F1A48B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Spreckels, Janet (2009</w:t>
      </w:r>
      <w:r>
        <w:rPr>
          <w:sz w:val="22"/>
          <w:szCs w:val="22"/>
        </w:rPr>
        <w:t>c</w:t>
      </w:r>
      <w:r w:rsidRPr="00FD17A7">
        <w:rPr>
          <w:sz w:val="22"/>
          <w:szCs w:val="22"/>
        </w:rPr>
        <w:t>): „Mündliches Erklären im Deutschunterricht.“ In: Krelle, Michael / Spiegel, Carmen (Hgg.): Sprechen und Kommunizieren: Entwicklungsperspektiven, Diagnosemöglichkeiten und Lernszenarien in Deutschunterricht und Deutschdidaktik. Baltmannsweiler: Schneider</w:t>
      </w:r>
      <w:r w:rsidR="00E00ED5">
        <w:rPr>
          <w:sz w:val="22"/>
          <w:szCs w:val="22"/>
        </w:rPr>
        <w:t xml:space="preserve"> Verlag Hohengehren</w:t>
      </w:r>
      <w:r w:rsidRPr="00FD17A7">
        <w:rPr>
          <w:sz w:val="22"/>
          <w:szCs w:val="22"/>
        </w:rPr>
        <w:t>, 117</w:t>
      </w:r>
      <w:r>
        <w:rPr>
          <w:sz w:val="22"/>
          <w:szCs w:val="22"/>
        </w:rPr>
        <w:t>–</w:t>
      </w:r>
      <w:r w:rsidRPr="00FD17A7">
        <w:rPr>
          <w:sz w:val="22"/>
          <w:szCs w:val="22"/>
        </w:rPr>
        <w:t>138.</w:t>
      </w:r>
    </w:p>
    <w:p w14:paraId="0E898616" w14:textId="2113C3E7" w:rsidR="00D77209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Spreckels, Janet (Hg.) (2009): Erklären im Kontext: Neue Perspektiven aus der Gesprächs- und Unterrichtsforschung. Baltmannsweiler: Schneider</w:t>
      </w:r>
      <w:r w:rsidR="00E00ED5">
        <w:rPr>
          <w:sz w:val="22"/>
          <w:szCs w:val="22"/>
        </w:rPr>
        <w:t xml:space="preserve"> Verlag Hohengehren</w:t>
      </w:r>
      <w:r w:rsidRPr="00FD17A7">
        <w:rPr>
          <w:sz w:val="22"/>
          <w:szCs w:val="22"/>
        </w:rPr>
        <w:t>.</w:t>
      </w:r>
    </w:p>
    <w:p w14:paraId="64775ECB" w14:textId="408E8F8C" w:rsidR="0035087D" w:rsidRPr="0057421F" w:rsidRDefault="0035087D" w:rsidP="0035087D">
      <w:pPr>
        <w:spacing w:before="120" w:after="120"/>
        <w:ind w:left="709" w:hanging="709"/>
        <w:jc w:val="both"/>
        <w:rPr>
          <w:sz w:val="22"/>
          <w:szCs w:val="22"/>
        </w:rPr>
      </w:pPr>
      <w:r w:rsidRPr="0035087D">
        <w:rPr>
          <w:sz w:val="22"/>
          <w:szCs w:val="22"/>
          <w:lang w:val="en-US"/>
        </w:rPr>
        <w:t>Spreckels, Janet</w:t>
      </w:r>
      <w:r>
        <w:rPr>
          <w:sz w:val="22"/>
          <w:szCs w:val="22"/>
          <w:lang w:val="en-US"/>
        </w:rPr>
        <w:t xml:space="preserve"> /</w:t>
      </w:r>
      <w:r w:rsidRPr="0035087D">
        <w:rPr>
          <w:sz w:val="22"/>
          <w:szCs w:val="22"/>
          <w:lang w:val="en-US"/>
        </w:rPr>
        <w:t xml:space="preserve"> Kotthoff, Helga (2009)</w:t>
      </w:r>
      <w:proofErr w:type="gramStart"/>
      <w:r w:rsidRPr="0035087D">
        <w:rPr>
          <w:sz w:val="22"/>
          <w:szCs w:val="22"/>
          <w:lang w:val="en-US"/>
        </w:rPr>
        <w:t>: ”Communicating</w:t>
      </w:r>
      <w:proofErr w:type="gramEnd"/>
      <w:r w:rsidRPr="0035087D">
        <w:rPr>
          <w:sz w:val="22"/>
          <w:szCs w:val="22"/>
          <w:lang w:val="en-US"/>
        </w:rPr>
        <w:t xml:space="preserve"> Identity in Intercultural Communication“.</w:t>
      </w:r>
      <w:r>
        <w:rPr>
          <w:sz w:val="22"/>
          <w:szCs w:val="22"/>
          <w:lang w:val="en-US"/>
        </w:rPr>
        <w:t xml:space="preserve"> </w:t>
      </w:r>
      <w:r w:rsidRPr="0035087D">
        <w:rPr>
          <w:sz w:val="22"/>
          <w:szCs w:val="22"/>
          <w:lang w:val="en-US"/>
        </w:rPr>
        <w:t>In: Kotthoff, Helga</w:t>
      </w:r>
      <w:r w:rsidR="00E00ED5">
        <w:rPr>
          <w:sz w:val="22"/>
          <w:szCs w:val="22"/>
          <w:lang w:val="en-US"/>
        </w:rPr>
        <w:t xml:space="preserve"> /</w:t>
      </w:r>
      <w:r w:rsidRPr="0035087D">
        <w:rPr>
          <w:sz w:val="22"/>
          <w:szCs w:val="22"/>
          <w:lang w:val="en-US"/>
        </w:rPr>
        <w:t xml:space="preserve"> Spencer-Oatey, Helena (</w:t>
      </w:r>
      <w:r>
        <w:rPr>
          <w:sz w:val="22"/>
          <w:szCs w:val="22"/>
          <w:lang w:val="en-US"/>
        </w:rPr>
        <w:t>Hgg.</w:t>
      </w:r>
      <w:r w:rsidRPr="0035087D">
        <w:rPr>
          <w:sz w:val="22"/>
          <w:szCs w:val="22"/>
          <w:lang w:val="en-US"/>
        </w:rPr>
        <w:t>): Handbook of Intercultural Communication.</w:t>
      </w:r>
      <w:r>
        <w:rPr>
          <w:sz w:val="22"/>
          <w:szCs w:val="22"/>
          <w:lang w:val="en-US"/>
        </w:rPr>
        <w:t xml:space="preserve"> </w:t>
      </w:r>
      <w:r w:rsidRPr="0035087D">
        <w:rPr>
          <w:sz w:val="22"/>
          <w:szCs w:val="22"/>
        </w:rPr>
        <w:t xml:space="preserve">Berlin: </w:t>
      </w:r>
      <w:r w:rsidR="00E00ED5">
        <w:rPr>
          <w:sz w:val="22"/>
          <w:szCs w:val="22"/>
        </w:rPr>
        <w:t>d</w:t>
      </w:r>
      <w:r w:rsidRPr="0035087D">
        <w:rPr>
          <w:sz w:val="22"/>
          <w:szCs w:val="22"/>
        </w:rPr>
        <w:t>e Gruyter, 415–439.</w:t>
      </w:r>
    </w:p>
    <w:p w14:paraId="4CE9B376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Stahns, Ruven (2016): Bildungssprachliche Merkmale von Texten und Items: zur Operationalisierung des Konstrukts „Bildungssprache“. In: Didaktik Deutsch 21/41, 44–54.</w:t>
      </w:r>
    </w:p>
    <w:p w14:paraId="3C969BE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Stary, Joachim (2001): „‘Doch nicht durch Worte allein ...‘: Die mündliche Prüfung“. In: Berendt, Brigitte / Szczyrba, Birgit / Fleischmann, Andreas / Schaper, Niclas / Wildt, Johannes (Hgg.): Neues Handbuch Hochschullehre, Kapitel H 2.1. Berlin: Raabe. </w:t>
      </w:r>
    </w:p>
    <w:p w14:paraId="78E86F58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Steets, Angelika (2003): Die Mitschrift als universitäre Textart — Schwieriger als gedacht, wichtiger als vernutet. In: Ehlich, Konrad / Steets, Angelika (Hgg.): Wissenschaftlich schreiben — lehren und lernen. Berlin / New York: de Gruyter, 51–64.</w:t>
      </w:r>
    </w:p>
    <w:p w14:paraId="08046F2B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eastAsia="Times New Roman"/>
          <w:sz w:val="22"/>
          <w:szCs w:val="22"/>
        </w:rPr>
      </w:pPr>
      <w:r w:rsidRPr="00FD17A7">
        <w:rPr>
          <w:rFonts w:eastAsia="Times New Roman"/>
          <w:sz w:val="22"/>
          <w:szCs w:val="22"/>
        </w:rPr>
        <w:t xml:space="preserve">Steffan, Felix (2015): „Sprachlich-kommunikative Anforderungen im Berufsfeld Einzelhandel“. In: </w:t>
      </w:r>
      <w:r w:rsidRPr="00FD17A7">
        <w:rPr>
          <w:sz w:val="22"/>
          <w:szCs w:val="22"/>
        </w:rPr>
        <w:t>Efing, Christian (Hg.): Sprache und Kommunikation in der beruflichen Bildung: Modellierung — Anforderungen — Förderung. Frankfurt am Main (u.a.): Lang, 131–148.</w:t>
      </w:r>
    </w:p>
    <w:p w14:paraId="2D298330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Steffan, Felix (2015): Sprachlich-kommunikative Anforderungen im Berufsfeld </w:t>
      </w:r>
      <w:r w:rsidRPr="00220100">
        <w:rPr>
          <w:i/>
          <w:sz w:val="22"/>
          <w:szCs w:val="22"/>
        </w:rPr>
        <w:t>Einzelhandel</w:t>
      </w:r>
      <w:r>
        <w:rPr>
          <w:sz w:val="22"/>
          <w:szCs w:val="22"/>
        </w:rPr>
        <w:t>. In: Efing, Christian (Hg:): Sprache und Kommunikation in der beruflichen Bildung: Modellierungen — Anforderungen — Förderung. Frankfurt am Main (u.a.): Lang, 131–148.</w:t>
      </w:r>
    </w:p>
    <w:p w14:paraId="2C9A959D" w14:textId="77777777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Stegmüller, Wolfgang (1974): Wissenschaftliche Erklärung und Begründung: Probleme und Resultate der Wissenschaftstheorie und Analytischen Philosophie. Band 1. Berlin (u.a.): Springer.</w:t>
      </w:r>
    </w:p>
    <w:p w14:paraId="416A8552" w14:textId="1B2EBDED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D529A5">
        <w:rPr>
          <w:sz w:val="22"/>
          <w:szCs w:val="22"/>
        </w:rPr>
        <w:t xml:space="preserve">Steinhoff, Torsten </w:t>
      </w:r>
      <w:r w:rsidRPr="00FD17A7">
        <w:rPr>
          <w:sz w:val="22"/>
          <w:szCs w:val="22"/>
        </w:rPr>
        <w:t xml:space="preserve">(2014): Schriftliches Referieren. In: Feilke, Helmuth / Pohl, Thorsten (Hgg.): Schriftlicher Sprachgebrauch </w:t>
      </w:r>
      <w:r w:rsidR="00E00ED5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Texte verfassen. Baltmannsweiler: Schneider Verlag Hohengehren, 331–346.</w:t>
      </w:r>
    </w:p>
    <w:p w14:paraId="2E897A1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Steuble, Annette (1983): „Zur Integration von nonverbaler Kommunikation (NVK) in die Gesprächsanalyse: exemplarische Analyse eines Prüfungsgesprächs“. In: Keseling, Gisbert / Wrobel, Arne (Hgg.): Latente Gesprächsstrukturen: Untersuchungen zum Problem der Verständigung in Psychotherapie und Pädagogik. Beltz: Weinheim/Basel, 175–231.</w:t>
      </w:r>
    </w:p>
    <w:p w14:paraId="6B1DECB8" w14:textId="77777777" w:rsidR="00D77209" w:rsidRPr="00FD17A7" w:rsidRDefault="00D77209" w:rsidP="007C4BED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Steuble, Annette (1986): Integrative Konversationsanalyse: zum Zusammenhang von Sprache, nonverbaler Kommunikation und interaktiver Beziehung. </w:t>
      </w:r>
      <w:r w:rsidRPr="00FD17A7">
        <w:rPr>
          <w:sz w:val="22"/>
          <w:szCs w:val="22"/>
          <w:lang w:val="en-US"/>
        </w:rPr>
        <w:t>Pfaffenweiler: Centaurus-Verlag.</w:t>
      </w:r>
    </w:p>
    <w:p w14:paraId="760F2E4D" w14:textId="77777777" w:rsidR="00D77209" w:rsidRPr="00FD17A7" w:rsidRDefault="00D77209" w:rsidP="007C4BED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Stivers, Tanya (2008): “Stance, Alignment, and Affiliation During Storytelling: When Nodding Is a Token of Affiliation”. In: Research on Language &amp; Social Interaction 41/1, 31–57.</w:t>
      </w:r>
    </w:p>
    <w:p w14:paraId="3F7029B2" w14:textId="77777777" w:rsidR="00D77209" w:rsidRPr="00FD17A7" w:rsidRDefault="00D77209" w:rsidP="00F8495A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Stivers, Tanya (2011): Morality and question design: „of </w:t>
      </w:r>
      <w:proofErr w:type="gramStart"/>
      <w:r w:rsidRPr="00FD17A7">
        <w:rPr>
          <w:sz w:val="22"/>
          <w:szCs w:val="22"/>
          <w:lang w:val="en-US"/>
        </w:rPr>
        <w:t>course“ as</w:t>
      </w:r>
      <w:proofErr w:type="gramEnd"/>
      <w:r w:rsidRPr="00FD17A7">
        <w:rPr>
          <w:sz w:val="22"/>
          <w:szCs w:val="22"/>
          <w:lang w:val="en-US"/>
        </w:rPr>
        <w:t xml:space="preserve"> contesting a presupposition of askibility. In: Stivers, Tanya / Mondada, Lorenza / Steensig, Jakob (Hgg.): The morality of knowledge in conversation. Cambridge: University Press, 82–106.</w:t>
      </w:r>
    </w:p>
    <w:p w14:paraId="4CFC76E4" w14:textId="77777777" w:rsidR="00D77209" w:rsidRPr="00FD17A7" w:rsidRDefault="00D77209" w:rsidP="00F8495A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lastRenderedPageBreak/>
        <w:t>Stivers, Tanya / Mondada, Lorenza / Steensig, Jakob (2011): “Knowledge, morality and affiliation in social interaction”. In: Stivers, Tanya / Mondada, Lorenza / Steensig, Jakob (Hgg.): The morality of knowledge in conversation. Cambridge: University Press, 3–24.</w:t>
      </w:r>
    </w:p>
    <w:p w14:paraId="0C69F1E2" w14:textId="77777777" w:rsidR="00D77209" w:rsidRPr="00FD17A7" w:rsidRDefault="00D77209" w:rsidP="00413592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>Stivers, Tanya / Sidell, Jack (2013): “</w:t>
      </w:r>
      <w:proofErr w:type="gramStart"/>
      <w:r w:rsidRPr="00FD17A7">
        <w:rPr>
          <w:sz w:val="22"/>
          <w:szCs w:val="22"/>
          <w:lang w:val="en-US"/>
        </w:rPr>
        <w:t>Introduction“</w:t>
      </w:r>
      <w:proofErr w:type="gramEnd"/>
      <w:r w:rsidRPr="00FD17A7">
        <w:rPr>
          <w:sz w:val="22"/>
          <w:szCs w:val="22"/>
          <w:lang w:val="en-US"/>
        </w:rPr>
        <w:t xml:space="preserve">. In: Stivers, Tanya / Sidnell, Jack (Hgg.): The Handbook of Conversation Analysis. </w:t>
      </w:r>
      <w:r w:rsidRPr="00FD17A7">
        <w:rPr>
          <w:sz w:val="22"/>
          <w:szCs w:val="22"/>
        </w:rPr>
        <w:t>Malden / Oxford / West Sussex: Blackwell Publishing, 1–8.</w:t>
      </w:r>
    </w:p>
    <w:p w14:paraId="5771118A" w14:textId="5CAACBE3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Straka, Gerald / Macke, Gerd (2009): „Berufliche Kompetenz: handeln können, wollen und dürfen: Zur Klärung eines diffusen Begriffs“. In: BWP 3/2009, 14</w:t>
      </w:r>
      <w:r w:rsidR="00D529A5">
        <w:rPr>
          <w:sz w:val="22"/>
          <w:szCs w:val="22"/>
        </w:rPr>
        <w:t>–</w:t>
      </w:r>
      <w:r w:rsidRPr="00FD17A7">
        <w:rPr>
          <w:sz w:val="22"/>
          <w:szCs w:val="22"/>
        </w:rPr>
        <w:t>17.</w:t>
      </w:r>
    </w:p>
    <w:p w14:paraId="27BABBF1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Strauss, Anselm / Corbin, Juliet (1996): Grundlagen Qualitativer Sozialforschung. Aus dem Amerikanischen von Soveigh Niewiarra und Heiner Legewie. Vorwort zur deutschen Ausgabe von Heiner Legewie. Weinheim: Psychologie Verlags Union.</w:t>
      </w:r>
    </w:p>
    <w:p w14:paraId="41C8DA1A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Strube-Lahmann, Sandra / Vogler, Christine / Friedrich, Kai / Dassen, Theo / Kottner, Jan (2016): Zentral und dezentral verortete Prüfungen in der Krankenpflege: Vergleich der Abschlussnoten der Jahre 2008–2013 im Land Berlin unter Berücksichtigung unterschiedlicher Ausbildungskonzepte. In: Zeitschrift für Evidenz, Fortbildung und Qualität im Gesundheitswesen 118/119, 56–63.</w:t>
      </w:r>
    </w:p>
    <w:p w14:paraId="5163F13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Strübing, Jörg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>2008): Grounded Theory: zur sozialtheoretischen und epistemologischen Fundierung des Verfahrens der empirisch begründeten Theoriebildung. Wiesbaden: VS Verlag für Sozialwissenschaften.</w:t>
      </w:r>
    </w:p>
    <w:p w14:paraId="02296F53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Stude, Juliane (2003): Mündliche und schriftliche Spielerklärungen von Grundschulkindern — erste Analysen des OLDER-Korpus. OLDER-Projektpapier 3.</w:t>
      </w:r>
    </w:p>
    <w:p w14:paraId="0AA07A4E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Stukenbrock, Anja (2009): Erklären — Zeigen — Demonstrieren. In: Spreckels, Janet (Hg.): Erklären im Kontext: Neue Perspektiven aus der Gesprächs- und Unterrichtsforschung. Baltmannsweiler: Schneider Verlag Hohengehren, 160–176.</w:t>
      </w:r>
    </w:p>
    <w:p w14:paraId="4980A9D3" w14:textId="77777777" w:rsidR="00D77209" w:rsidRPr="00CC4F5E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Stukenbrock, Anja (2013): Sprachliche Interaktion. In: Auer, Peter (Hrsg.): Sprachwissenschaft. </w:t>
      </w:r>
      <w:r w:rsidRPr="00CC4F5E">
        <w:rPr>
          <w:sz w:val="22"/>
          <w:szCs w:val="22"/>
        </w:rPr>
        <w:t>Grammatik – Interaktion – Kognition. Stuttgart: Metzler, 217–259.</w:t>
      </w:r>
    </w:p>
    <w:p w14:paraId="67FFE9EB" w14:textId="77777777" w:rsidR="00D77209" w:rsidRPr="00CC4F5E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Sumfleth, Elke / Kobow, Iwen / Tunali, Nermin / Walpuski, Maik (2013): Fachkommunikation im Chemieunterricht. In: Becker-Mrotzek, Micheal / Schramm, Karen / Thürmann, Eike / Vollmer, Helmut Johannes (Hgg.): Sprache im Fach: Sprachlichkeit und fachliches Lernen. </w:t>
      </w:r>
      <w:r w:rsidRPr="00CC4F5E">
        <w:rPr>
          <w:sz w:val="22"/>
          <w:szCs w:val="22"/>
          <w:lang w:val="en-US"/>
        </w:rPr>
        <w:t>Münster (u.a.): Waxmann, 255–276.</w:t>
      </w:r>
    </w:p>
    <w:p w14:paraId="5FBDCAF7" w14:textId="77777777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Surface, Eric A. / Dierdoff, Erich C. (2003): “Reliability and the ACTFL Proficiency Interview: Reporting Indices of Interrater Consisteny and Agreememt for 19 Languages”. In: Foreign Language Annuals 36/4, 507–519.</w:t>
      </w:r>
    </w:p>
    <w:p w14:paraId="0F204378" w14:textId="77777777" w:rsidR="00D77209" w:rsidRPr="00FD17A7" w:rsidRDefault="00D77209" w:rsidP="005E15EE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Swender, Elvira (2003): „Oral Proficiency Testing in the Real World: Answers to Frequently Asked </w:t>
      </w:r>
      <w:proofErr w:type="gramStart"/>
      <w:r w:rsidRPr="00FD17A7">
        <w:rPr>
          <w:sz w:val="22"/>
          <w:szCs w:val="22"/>
          <w:lang w:val="en-US"/>
        </w:rPr>
        <w:t>Questions“</w:t>
      </w:r>
      <w:proofErr w:type="gramEnd"/>
      <w:r w:rsidRPr="00FD17A7">
        <w:rPr>
          <w:sz w:val="22"/>
          <w:szCs w:val="22"/>
          <w:lang w:val="en-US"/>
        </w:rPr>
        <w:t xml:space="preserve">. </w:t>
      </w:r>
      <w:r w:rsidRPr="00FD17A7">
        <w:rPr>
          <w:sz w:val="22"/>
          <w:szCs w:val="22"/>
        </w:rPr>
        <w:t>In: Foreign Language Anuals 46/4, 520–526.</w:t>
      </w:r>
    </w:p>
    <w:p w14:paraId="63C90EFC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Tajmel, Tanja (2013): Bildungssprache im Fach Physik. </w:t>
      </w:r>
      <w:r w:rsidRPr="00065264">
        <w:rPr>
          <w:sz w:val="22"/>
          <w:szCs w:val="22"/>
        </w:rPr>
        <w:t xml:space="preserve">In: Gogolin, Ingrid / Lange, Imke / Michel, Ute / Reich, Hans H. </w:t>
      </w:r>
      <w:r>
        <w:rPr>
          <w:sz w:val="22"/>
          <w:szCs w:val="22"/>
        </w:rPr>
        <w:t>(Hgg.): Herausforderung Bildungssprache — und wie man sie meistert. Münster: Waxmann, 239–256.</w:t>
      </w:r>
    </w:p>
    <w:p w14:paraId="3350C2D2" w14:textId="77777777" w:rsidR="00D77209" w:rsidRPr="00065264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65264">
        <w:rPr>
          <w:sz w:val="22"/>
          <w:szCs w:val="22"/>
        </w:rPr>
        <w:t>Tajmel, Tanja (2017): Naturwissenschaftliche Bildung in der Migrationsgesellschaft: Grundzüge einer Reflexiven Physikdidaktik und kritisch-sprachbewussten Praxis. Wiesbaden: VS Verlag für Sozialwissenschaften.</w:t>
      </w:r>
    </w:p>
    <w:p w14:paraId="3C4ED3FF" w14:textId="4AB5B48F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Techtmeier, Bärbel (1997): „Fachtextsorten der Wissenschaftssprachen VII: das Prüfungsgespräch“. In: Hoffmann, Lothar / Kalverkämper, Hartwig / Wiegand, Herbert Ernst (Hgg.): Fachsprachen. </w:t>
      </w:r>
      <w:r w:rsidR="00D529A5">
        <w:rPr>
          <w:sz w:val="22"/>
          <w:szCs w:val="22"/>
        </w:rPr>
        <w:t>e</w:t>
      </w:r>
      <w:r w:rsidRPr="00FD17A7">
        <w:rPr>
          <w:sz w:val="22"/>
          <w:szCs w:val="22"/>
        </w:rPr>
        <w:t xml:space="preserve">in internationales Handbuch zur Fachsprachenforschung und Terminologiewissenschaft. </w:t>
      </w:r>
      <w:r w:rsidR="00D529A5">
        <w:rPr>
          <w:sz w:val="22"/>
          <w:szCs w:val="22"/>
        </w:rPr>
        <w:t xml:space="preserve">1. Halbband. </w:t>
      </w:r>
      <w:r w:rsidRPr="00FD17A7">
        <w:rPr>
          <w:sz w:val="22"/>
          <w:szCs w:val="22"/>
        </w:rPr>
        <w:t>New York / Berlin: de Gruyter, 517–521.</w:t>
      </w:r>
    </w:p>
    <w:p w14:paraId="3727B215" w14:textId="074CA01E" w:rsidR="00D77209" w:rsidRPr="00FD17A7" w:rsidRDefault="00D77209" w:rsidP="56E1B301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Thielmann, Winfried (2009): Deutsche und englische Wissenschaftssprache im Vergleich: Hinführen </w:t>
      </w:r>
      <w:r w:rsidR="00D529A5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Verknüpfen </w:t>
      </w:r>
      <w:r w:rsidR="00D529A5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Benennen. Heidelberg: Synchron.</w:t>
      </w:r>
    </w:p>
    <w:p w14:paraId="08E79E4F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Thielmann, Winfried (2009): Wissenschaftliches Sprechen und Schreiben an deutschen Universitäten. In: Dalmas, Martine / Foschi Albert, Marina / Hepp, Marianne (Hgg.): Schreib- und Formulierungspraxen im Germanistikstudium in Deutschland, Frankreich, Italien. Akten der Villa Vigoni-Tagung 4.–7. Juni 2007, 47–54. [Online verfügbar unter: http://www.villavigoni.it/index.php?id=79, zuletzt eingesehen am: 16.04.2018]</w:t>
      </w:r>
    </w:p>
    <w:p w14:paraId="38B0E589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Thielmann, Winfried (2018): Anforderungen an die sprachlichen Qualifikationen von Arbeitnehmern mit Migrationshintergrund. In: Info DaF 45/4, 486–506.</w:t>
      </w:r>
    </w:p>
    <w:p w14:paraId="75629261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Thurmair, Maria (1989): Modalpartikeln und ihre Kombinationen. Tübingen: Niemeyer.</w:t>
      </w:r>
    </w:p>
    <w:p w14:paraId="61969CBB" w14:textId="77777777" w:rsidR="00D77209" w:rsidRPr="00CC4F5E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CC4F5E">
        <w:rPr>
          <w:sz w:val="22"/>
          <w:szCs w:val="22"/>
          <w:lang w:val="en-US"/>
        </w:rPr>
        <w:t xml:space="preserve">Thurmair, Maria (2001): “Text, Texttypen, Textsorten”. </w:t>
      </w:r>
      <w:r w:rsidRPr="00FD17A7">
        <w:rPr>
          <w:sz w:val="22"/>
          <w:szCs w:val="22"/>
        </w:rPr>
        <w:t xml:space="preserve">In: Helbig, Gerhard / Götze, Lutz / Henrici, Gert / Krumm, Hans-Jürgen (Hgg.): Deutsch als Fremdsprache: ein internationales Handbuch. </w:t>
      </w:r>
      <w:r w:rsidRPr="00CC4F5E">
        <w:rPr>
          <w:sz w:val="22"/>
          <w:szCs w:val="22"/>
        </w:rPr>
        <w:t>Band 1. Berlin (u.a.): de Gruyter, 269–280.</w:t>
      </w:r>
    </w:p>
    <w:p w14:paraId="6A0797C2" w14:textId="650EE3C4" w:rsidR="00D77209" w:rsidRPr="00CC4F5E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>
        <w:rPr>
          <w:sz w:val="22"/>
          <w:szCs w:val="22"/>
        </w:rPr>
        <w:t xml:space="preserve">TNS Infratest Sozialforschung (2017): </w:t>
      </w:r>
      <w:r w:rsidRPr="0098363B">
        <w:rPr>
          <w:sz w:val="22"/>
          <w:szCs w:val="22"/>
        </w:rPr>
        <w:t>Abschlussbericht</w:t>
      </w:r>
      <w:r>
        <w:rPr>
          <w:sz w:val="22"/>
          <w:szCs w:val="22"/>
        </w:rPr>
        <w:t xml:space="preserve">: </w:t>
      </w:r>
      <w:r w:rsidRPr="0098363B">
        <w:rPr>
          <w:sz w:val="22"/>
          <w:szCs w:val="22"/>
        </w:rPr>
        <w:t>Studie zur Wirkung des Pflege-Neuausrichtungs-Gesetzes (PNG) und des ersten Pflegestärkungsgesetzes (PSG I)</w:t>
      </w:r>
      <w:r>
        <w:rPr>
          <w:sz w:val="22"/>
          <w:szCs w:val="22"/>
        </w:rPr>
        <w:t xml:space="preserve">: </w:t>
      </w:r>
      <w:r w:rsidRPr="0098363B">
        <w:rPr>
          <w:sz w:val="22"/>
          <w:szCs w:val="22"/>
        </w:rPr>
        <w:t>im Auftrag des Bundesministeriums für Gesundheit</w:t>
      </w:r>
      <w:r>
        <w:rPr>
          <w:sz w:val="22"/>
          <w:szCs w:val="22"/>
        </w:rPr>
        <w:t xml:space="preserve">. [Online verfügbar unter: </w:t>
      </w:r>
      <w:r w:rsidRPr="00637B29">
        <w:rPr>
          <w:sz w:val="22"/>
          <w:szCs w:val="22"/>
        </w:rPr>
        <w:t>https://www.bundesgesundheitsministerium.de/fileadmin/Dateien/5_Publikationen/Pflege/Berichte/Abschlussbericht_Evaluation_PNG_PSG_I.pdf</w:t>
      </w:r>
      <w:r w:rsidR="00D529A5">
        <w:rPr>
          <w:sz w:val="22"/>
          <w:szCs w:val="22"/>
        </w:rPr>
        <w:t>. Z</w:t>
      </w:r>
      <w:r>
        <w:rPr>
          <w:sz w:val="22"/>
          <w:szCs w:val="22"/>
        </w:rPr>
        <w:t xml:space="preserve">uletzt zugegriffen am: 12. </w:t>
      </w:r>
      <w:r w:rsidRPr="00CC4F5E">
        <w:rPr>
          <w:sz w:val="22"/>
          <w:szCs w:val="22"/>
          <w:lang w:val="en-US"/>
        </w:rPr>
        <w:t>Juni 2019]</w:t>
      </w:r>
    </w:p>
    <w:p w14:paraId="4055E7E9" w14:textId="77777777" w:rsidR="00D77209" w:rsidRPr="00CC4F5E" w:rsidRDefault="00D77209" w:rsidP="56E1B30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Toulmin, Stephen E. (2003): The Uses of Argument. Updated Edition. </w:t>
      </w:r>
      <w:r w:rsidRPr="00CC4F5E">
        <w:rPr>
          <w:sz w:val="22"/>
          <w:szCs w:val="22"/>
        </w:rPr>
        <w:t>Cambridge: Cambridge University Press.</w:t>
      </w:r>
    </w:p>
    <w:p w14:paraId="3AAEA7D7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Toulmin, Stephen R. (1996): Der Gebrauch von Argumenten. Weinheim: Beltz. [= Deutsche Übersetzung von </w:t>
      </w:r>
      <w:r w:rsidRPr="00FD17A7">
        <w:rPr>
          <w:i/>
          <w:iCs/>
          <w:sz w:val="22"/>
          <w:szCs w:val="22"/>
        </w:rPr>
        <w:t>The Uses of Argument</w:t>
      </w:r>
      <w:r w:rsidRPr="00FD17A7">
        <w:rPr>
          <w:sz w:val="22"/>
          <w:szCs w:val="22"/>
        </w:rPr>
        <w:t>]</w:t>
      </w:r>
    </w:p>
    <w:p w14:paraId="5969C6E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Trautmann, Caroline (2004): Argumentieren: Funktional-pragmatische Analysen praktischer und wissenschaftlicher Dialoge. Frankfurt am Main: Lang. [= Arbeiten zur Sprachanalyse 43].</w:t>
      </w:r>
    </w:p>
    <w:p w14:paraId="4A00B063" w14:textId="1507CEC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Trautmann, Caroline (2006): „Argumentieren im Seminar“. In: Grundler, Elke / Vogt, Rüdiger (Hgg.): Argumentieren in Schule und Hochschule. Tübingen: Stauffenburg</w:t>
      </w:r>
      <w:r w:rsidR="0041407B">
        <w:rPr>
          <w:sz w:val="22"/>
          <w:szCs w:val="22"/>
        </w:rPr>
        <w:t>, 107–121.</w:t>
      </w:r>
    </w:p>
    <w:p w14:paraId="177B9458" w14:textId="417D4725" w:rsidR="00D77209" w:rsidRPr="00A76A29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Tschirner, Erwin (2005): Das ACTFL OPI und der Europäische Referenzrahmen. </w:t>
      </w:r>
      <w:r w:rsidRPr="00A76A29">
        <w:rPr>
          <w:sz w:val="22"/>
          <w:szCs w:val="22"/>
        </w:rPr>
        <w:t>Babylonia 2/2005, 50</w:t>
      </w:r>
      <w:r w:rsidR="0041407B">
        <w:rPr>
          <w:sz w:val="22"/>
          <w:szCs w:val="22"/>
        </w:rPr>
        <w:t>–</w:t>
      </w:r>
      <w:r w:rsidRPr="00A76A29">
        <w:rPr>
          <w:sz w:val="22"/>
          <w:szCs w:val="22"/>
        </w:rPr>
        <w:t>55.</w:t>
      </w:r>
    </w:p>
    <w:p w14:paraId="7AF6A74B" w14:textId="0C0DBD08" w:rsidR="00D77209" w:rsidRPr="00A76A29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Tschirner, Erwin (2010): „Grammatikerwerb“. In: Hoshii, Makiko / Kimura, Goro Christoph / Ohta, Tatsuya / Raindl, Marco (Hgg.): Grammatik lehren und lernen im Deutschunterricht in Japan – empirische Zugänge. </w:t>
      </w:r>
      <w:r w:rsidRPr="00A76A29">
        <w:rPr>
          <w:sz w:val="22"/>
          <w:szCs w:val="22"/>
          <w:lang w:val="en-US"/>
        </w:rPr>
        <w:t>München: iudicium, 13</w:t>
      </w:r>
      <w:r w:rsidR="0041407B">
        <w:rPr>
          <w:sz w:val="22"/>
          <w:szCs w:val="22"/>
          <w:lang w:val="en-US"/>
        </w:rPr>
        <w:t>–</w:t>
      </w:r>
      <w:r w:rsidRPr="00A76A29">
        <w:rPr>
          <w:sz w:val="22"/>
          <w:szCs w:val="22"/>
          <w:lang w:val="en-US"/>
        </w:rPr>
        <w:t>29.</w:t>
      </w:r>
    </w:p>
    <w:p w14:paraId="637CD258" w14:textId="1F36A1E9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Tschirner, Erwin (2012) (Hg.): Aligning frameworks of reference in language testing: The ACTFL Proficiency Guidelines and the Common European Framework of Reference. </w:t>
      </w:r>
      <w:r w:rsidRPr="00FD17A7">
        <w:rPr>
          <w:sz w:val="22"/>
          <w:szCs w:val="22"/>
        </w:rPr>
        <w:t>Tübingen: Stauffenburg, 9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>18.</w:t>
      </w:r>
    </w:p>
    <w:p w14:paraId="469E5B9A" w14:textId="77777777" w:rsidR="00D77209" w:rsidRPr="00A76A29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Tschirner, Erwin (2013): Grammatisches Wissen und Grammatikprogression: Textlinguistische Grundlagen. In: Fandrych, Christian / Galván Torres, Adriana R. / Heidermann, Werner / Pless, Ulrike / Tschirner, Erwin: Text, Diskurs und Translation im Wandel. Transformationen in der lateinamerikanischen Germanistik. </w:t>
      </w:r>
      <w:r w:rsidRPr="00A76A29">
        <w:rPr>
          <w:sz w:val="22"/>
          <w:szCs w:val="22"/>
        </w:rPr>
        <w:t>Tübingen: Stauffenburg, 35–61.</w:t>
      </w:r>
    </w:p>
    <w:p w14:paraId="442CF06C" w14:textId="06CC1550" w:rsidR="00D77209" w:rsidRPr="0041407B" w:rsidRDefault="00D77209" w:rsidP="00123EE6">
      <w:pPr>
        <w:spacing w:before="120" w:after="120"/>
        <w:ind w:left="709" w:hanging="709"/>
        <w:jc w:val="both"/>
        <w:rPr>
          <w:sz w:val="22"/>
          <w:szCs w:val="22"/>
        </w:rPr>
      </w:pPr>
      <w:r w:rsidRPr="0041407B">
        <w:rPr>
          <w:sz w:val="22"/>
          <w:szCs w:val="22"/>
        </w:rPr>
        <w:t>Tschirner, Erwin (2014): Zur Skalierung von Deutsch als Bildungssprache: Internationale Referenzrahmen im Vergleich. In: Deutscher Akademischer Austauschdienst (Hg.): Germanistik in Brasilien: Herausforderungen, Vermittlungswege, Übersetzungen. Beiträge der DAAD-Germanistentagung 2013 mit dem Partnerland Brasilien. Göttingen: Wallstein Verlag, 99</w:t>
      </w:r>
      <w:r w:rsidR="0041407B" w:rsidRPr="0041407B">
        <w:rPr>
          <w:sz w:val="22"/>
          <w:szCs w:val="22"/>
        </w:rPr>
        <w:t>–</w:t>
      </w:r>
      <w:r w:rsidRPr="0041407B">
        <w:rPr>
          <w:sz w:val="22"/>
          <w:szCs w:val="22"/>
        </w:rPr>
        <w:t>104.</w:t>
      </w:r>
    </w:p>
    <w:p w14:paraId="0B103209" w14:textId="47A6C772" w:rsidR="00D77209" w:rsidRPr="0041407B" w:rsidRDefault="00D77209" w:rsidP="00123EE6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41407B">
        <w:rPr>
          <w:sz w:val="22"/>
          <w:szCs w:val="22"/>
        </w:rPr>
        <w:lastRenderedPageBreak/>
        <w:t xml:space="preserve">Tschirner, Erwin (2017): „Wortschatzwissen als Grundlage zweitsprachlicher Kompetenzen“. In: Clalüna, Monika / Tscharner, Barbara (Hgg.): Bausteine des Spracherwerbs DaF/DaZ: Wortschatz — Chunks — Grammatik. Akten der Sechsten Gesamtschweizerischen Tagung für Deutschlehrerinnen und Deutschlehrer, 17. und 18. </w:t>
      </w:r>
      <w:r w:rsidRPr="0041407B">
        <w:rPr>
          <w:sz w:val="22"/>
          <w:szCs w:val="22"/>
          <w:lang w:val="en-US"/>
        </w:rPr>
        <w:t>Juni 2016. Bern: AKDaF, 11</w:t>
      </w:r>
      <w:r w:rsidR="0041407B" w:rsidRPr="0041407B">
        <w:rPr>
          <w:sz w:val="22"/>
          <w:szCs w:val="22"/>
          <w:lang w:val="en-US"/>
        </w:rPr>
        <w:t>–</w:t>
      </w:r>
      <w:r w:rsidRPr="0041407B">
        <w:rPr>
          <w:sz w:val="22"/>
          <w:szCs w:val="22"/>
          <w:lang w:val="en-US"/>
        </w:rPr>
        <w:t>21.</w:t>
      </w:r>
    </w:p>
    <w:p w14:paraId="075C2BBC" w14:textId="6C35385A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</w:rPr>
      </w:pPr>
      <w:r w:rsidRPr="0041407B">
        <w:rPr>
          <w:sz w:val="22"/>
          <w:szCs w:val="22"/>
          <w:lang w:val="en-US"/>
        </w:rPr>
        <w:t>Tschirner, Erwin / Bärenfänger, Olaf (</w:t>
      </w:r>
      <w:r w:rsidRPr="00FD17A7">
        <w:rPr>
          <w:sz w:val="22"/>
          <w:szCs w:val="22"/>
          <w:lang w:val="en-US"/>
        </w:rPr>
        <w:t xml:space="preserve">2012): Assessing Evidence of Assigning CEFR Ratings on the ACTFL Proficiency Interview (OPI) and the Oral Proficiency Interview by Computer (OPIc). Technical Report 2012-US-PUB-1. Prepared for: Language Testing International White Plains, NY. </w:t>
      </w:r>
      <w:r w:rsidRPr="00FD17A7">
        <w:rPr>
          <w:sz w:val="22"/>
          <w:szCs w:val="22"/>
        </w:rPr>
        <w:t>[Online verfügbar</w:t>
      </w:r>
      <w:r w:rsidR="0041407B">
        <w:rPr>
          <w:sz w:val="22"/>
          <w:szCs w:val="22"/>
        </w:rPr>
        <w:t xml:space="preserve"> unter</w:t>
      </w:r>
      <w:r w:rsidRPr="00FD17A7">
        <w:rPr>
          <w:sz w:val="22"/>
          <w:szCs w:val="22"/>
        </w:rPr>
        <w:t>: https://www.languagetesting.com/pub/media/wysiwyg/research/OPIc-CEFR-Study-Final-Report.pdf</w:t>
      </w:r>
      <w:r w:rsidR="0041407B">
        <w:rPr>
          <w:sz w:val="22"/>
          <w:szCs w:val="22"/>
        </w:rPr>
        <w:t>. Z</w:t>
      </w:r>
      <w:r w:rsidRPr="00FD17A7">
        <w:rPr>
          <w:sz w:val="22"/>
          <w:szCs w:val="22"/>
        </w:rPr>
        <w:t>uletzt eingesehen am: 15.09.2018]</w:t>
      </w:r>
    </w:p>
    <w:p w14:paraId="76068211" w14:textId="77777777" w:rsidR="00D77209" w:rsidRPr="00CC4F5E" w:rsidRDefault="00D77209" w:rsidP="00CA16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0F11F2">
        <w:rPr>
          <w:sz w:val="22"/>
          <w:szCs w:val="22"/>
        </w:rPr>
        <w:t xml:space="preserve">Tschirner, Erwin / Bärenfänger, Olaf / Möhring, Jupp (2016): Einführung in den Sammelband. In: Tschirner, Erwin / Bärenfänger, Olaf / Möhring, Jupp (Hgg.); Deutsch als fremde Bildungssprache: das Spannungsfeld von Fachwissen, sprachlicher Kompetenz, Diagnostik und Didaktik. </w:t>
      </w:r>
      <w:r w:rsidRPr="00CC4F5E">
        <w:rPr>
          <w:sz w:val="22"/>
          <w:szCs w:val="22"/>
          <w:lang w:val="en-US"/>
        </w:rPr>
        <w:t>Tübingen: Stauffenburg, 9–19.</w:t>
      </w:r>
    </w:p>
    <w:p w14:paraId="72B8BDE9" w14:textId="0E438EE1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 xml:space="preserve">Tseromis, Assimakis (2011): „From Connectives to Argumentative Markers: A Quest for Markers of Argumentative Moves and of Related Aspects of Argumentative </w:t>
      </w:r>
      <w:proofErr w:type="gramStart"/>
      <w:r w:rsidRPr="00FD17A7">
        <w:rPr>
          <w:sz w:val="22"/>
          <w:szCs w:val="22"/>
          <w:lang w:val="en-US"/>
        </w:rPr>
        <w:t>Discourse.“</w:t>
      </w:r>
      <w:proofErr w:type="gramEnd"/>
      <w:r w:rsidRPr="00FD17A7">
        <w:rPr>
          <w:sz w:val="22"/>
          <w:szCs w:val="22"/>
          <w:lang w:val="en-US"/>
        </w:rPr>
        <w:t xml:space="preserve"> In: Argumentation 25, 427</w:t>
      </w:r>
      <w:r w:rsidR="0041407B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447.</w:t>
      </w:r>
    </w:p>
    <w:p w14:paraId="345A77AD" w14:textId="6352B10C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Turjamaa, Riitta / Hynynen, Marja-Anneli / Mikkonen, Irma / Ylinen, Eeva-Riitta (2018): Dialogic oral exam in nursing education: A qualitative study of nursing students' perceptions. </w:t>
      </w:r>
      <w:r w:rsidRPr="00FD17A7">
        <w:rPr>
          <w:sz w:val="22"/>
          <w:szCs w:val="22"/>
        </w:rPr>
        <w:t>In: Nurse Education in Practice 29, 53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>58.</w:t>
      </w:r>
    </w:p>
    <w:p w14:paraId="0DADEE3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Uchronski, Mirjam (2012): „Berufliche Ausbildung.“ In: Deutsches Jugendinstitut (Hg.): Schulische und außerschulische Bildungssituation von Jugendlichen mit Migrationshintergrund. Jugend-Migrationsreport: ein Daten- und Forschungsüberblick. München.</w:t>
      </w:r>
    </w:p>
    <w:p w14:paraId="6498303B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Ulrich, Immanuel (2016): Gute Lehre in der Hochschule: Praxistipps zur Planung und Gestaltung von Lehrveranstaltungen. Wiesbaden: Springer.</w:t>
      </w:r>
    </w:p>
    <w:p w14:paraId="3D7F447D" w14:textId="77777777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Ulsamer, Fleur (2002): Linguistik des Schweigens: eine Kulturgeschichte des kommunikativen Schweigens. Frankfurt am Main (u.a.): Peter Lang.</w:t>
      </w:r>
    </w:p>
    <w:p w14:paraId="56734F51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Valerius, Brian (2005): Einführung in den Gutachtenstil: 15 Klausuren zum Bürgerli-chen Recht, Strafrecht und Öffentlichen Recht. </w:t>
      </w:r>
      <w:r w:rsidRPr="00FD17A7">
        <w:rPr>
          <w:sz w:val="22"/>
          <w:szCs w:val="22"/>
          <w:lang w:val="en-US"/>
        </w:rPr>
        <w:t>Berlin (u.a.): Springer.</w:t>
      </w:r>
    </w:p>
    <w:p w14:paraId="20B6C373" w14:textId="77777777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van Langenhove, Luke / Harré, Rom (1999): Introducing positioning theory. In: Harré, Rom / van Langenhove, Luk (Hgg.): Positioning theory: moral contexts of intentional action. </w:t>
      </w:r>
      <w:r w:rsidRPr="00FD17A7">
        <w:rPr>
          <w:sz w:val="22"/>
          <w:szCs w:val="22"/>
        </w:rPr>
        <w:t>Oxford: Blackwell, 127–137.</w:t>
      </w:r>
    </w:p>
    <w:p w14:paraId="1E74D14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Vogt, Rüdiger (2002): Im Deutschunterricht diskutieren: Zur Linguistik und Didaktik einer kommunikativen Praxis. Tübingen: Niemeyer.</w:t>
      </w:r>
    </w:p>
    <w:p w14:paraId="028D0A47" w14:textId="503A495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Vogt, Rüdiger (2006): „Argumentieren multimodal: performazlinguistische Perspektiven“. In: Grundler, Elke / Vogt, Rüdiger (Hgg.): Argumentieren in Schule und Hochschule: interdisziplinäre Studien. Tübingen: Stauffenburg, 41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62. </w:t>
      </w:r>
    </w:p>
    <w:p w14:paraId="77D000D5" w14:textId="54644289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Vogt, Rüdiger (2009): „Die Organisation von Erklärprozessen im Unterricht.“ In: Vogt, Rüdiger (Hg.): Erklären: Gesprächsanalytische und fachdidaktische Perspektiven. Tübingen: Stauffenburg, 203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>225.</w:t>
      </w:r>
    </w:p>
    <w:p w14:paraId="01BCF0AF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Vogt, Rüdiger (Hg.) (2009): Erklären: Gesprächsanalytische und fachdidaktische Perspektiven. Tübingen: Stauffenburg.</w:t>
      </w:r>
    </w:p>
    <w:p w14:paraId="486A1302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Vohle, Frank / Reimann, Gabi (2012): „Förderung professioneller Unterrichtskompetenz mit digitalen Medien: Lehren lernen durch Videoannotation.“ In: Schulz-Zander, Renate / Eickelmann, Birgit / Moser, Heinz / Niesyto, Horst / Grell, Petra (Hgg.): Jahrbuch Medienpädagogik 9, 413–429.</w:t>
      </w:r>
    </w:p>
    <w:p w14:paraId="28681EBA" w14:textId="45D718E6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>Vollmer, Helmut Johannes / Thürmann, Eike (2010): „Zur Sprachlichkeit des Fachlernens: Modellierung eines Referenzrahmens für Deutsch als Zweitsprache. In: Ahrenholz, Bernt (Hg.): Fachunterricht und Deutsch als Zweitsprache. Tübingen: Narr, 107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>132.</w:t>
      </w:r>
    </w:p>
    <w:p w14:paraId="3D6F9EBC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Völzing, Paul L. (1979): Begründen, Erklären, Argumentieren: Modelle und Materialien zu einer Theorie der Metakommunikation. Heidelberg: Quelle &amp; Meyer.</w:t>
      </w:r>
    </w:p>
    <w:p w14:paraId="7E2971FA" w14:textId="67E2FBC1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von Kügelgen, Rainer (2009): „Die Frage im Lehr-Lerndiskurs: Geschichte einer Funktionalisierung </w:t>
      </w:r>
      <w:r w:rsidR="00E00ED5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Perspektiven einer Überwindung.“ In: Becker-Mrotzek, Michael (Hg.): Mündliche Kommunikation und Gesprächsdidaktik. Baltmannsweiler: Schneider, 349</w:t>
      </w:r>
      <w:r w:rsidR="00E00ED5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377. </w:t>
      </w:r>
    </w:p>
    <w:p w14:paraId="1706824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Wagenschein, Martin (1988): Naturvorgänge sehen und verstehen: Genetische Lehrgänge. Stuttgart: Klett.</w:t>
      </w:r>
    </w:p>
    <w:p w14:paraId="6FC18ED3" w14:textId="77777777" w:rsidR="00D77209" w:rsidRPr="00FD17A7" w:rsidRDefault="00D77209" w:rsidP="004407FB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Wagner, Susanne / Günther, Christian / Schlenker-Schulte (2006): Textlinguistik und (bzw. für) die Schule: zur Textoptimierung von Prüfungsaufgaben. In: Mitteilungen des Deutschen Germanistenverbandes. 4/2018, 402–423.</w:t>
      </w:r>
    </w:p>
    <w:p w14:paraId="6F912019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Walther, Sabine (1997): Im Mittelpunkt der Patient? Übergabegespräche im Krankenhaus. Stuttgart/New York: Thieme.</w:t>
      </w:r>
    </w:p>
    <w:p w14:paraId="2D894B34" w14:textId="00D285B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Walther, Sabine (2001): Abgefragt?! Pflegerische Erstgespräche im Krankenhausalltag. </w:t>
      </w:r>
      <w:r w:rsidRPr="00FD17A7">
        <w:rPr>
          <w:sz w:val="22"/>
          <w:szCs w:val="22"/>
          <w:lang w:val="en-US"/>
        </w:rPr>
        <w:t>Bern (u.a.): Huber</w:t>
      </w:r>
      <w:r w:rsidR="0041407B">
        <w:rPr>
          <w:sz w:val="22"/>
          <w:szCs w:val="22"/>
          <w:lang w:val="en-US"/>
        </w:rPr>
        <w:t>.</w:t>
      </w:r>
    </w:p>
    <w:p w14:paraId="0716E7EE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Warner-Garcia, Shawn (2014): Laughing when nothing’s funny: the pragmatic use of coping laughter in the negotiation of conversational disagreement. In: Pragmatics 24/1, 157-180.</w:t>
      </w:r>
    </w:p>
    <w:p w14:paraId="14CC475E" w14:textId="77777777" w:rsidR="00D77209" w:rsidRPr="00FD17A7" w:rsidRDefault="00D77209" w:rsidP="56E1B301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Watanabe, Suwako (2003): “Cohesion and Coherence Strategies in Paragraph-Length and Extended Discourse in Japanese Oral Proficiency Interviews”. In: Foreign Language Annuals 36/4, 555–565.</w:t>
      </w:r>
    </w:p>
    <w:p w14:paraId="7BDA9392" w14:textId="66125DE3" w:rsidR="00D77209" w:rsidRPr="00FD17A7" w:rsidRDefault="00D77209" w:rsidP="12F43624">
      <w:pPr>
        <w:spacing w:before="120" w:after="120"/>
        <w:ind w:left="709" w:hanging="709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Watson, D. (1987): Interdisciplinary considerations in the analysis of pro-terms. In: Button, D. / Lee, J. (Hgg.): Talk and Social Organizati</w:t>
      </w:r>
      <w:r w:rsidR="00E00ED5">
        <w:rPr>
          <w:sz w:val="22"/>
          <w:szCs w:val="22"/>
          <w:lang w:val="en-US"/>
        </w:rPr>
        <w:t>o</w:t>
      </w:r>
      <w:r w:rsidRPr="00FD17A7">
        <w:rPr>
          <w:sz w:val="22"/>
          <w:szCs w:val="22"/>
          <w:lang w:val="en-US"/>
        </w:rPr>
        <w:t>n. Philadelphia: Multilingual matters, 261–289.</w:t>
      </w:r>
    </w:p>
    <w:p w14:paraId="0B5C519C" w14:textId="77777777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Weatherall, Ann (2011): I don’t know as a prepositioned epistemic hedge. </w:t>
      </w:r>
      <w:r w:rsidRPr="00FD17A7">
        <w:rPr>
          <w:sz w:val="22"/>
          <w:szCs w:val="22"/>
        </w:rPr>
        <w:t>In:  Research on language and social interaction 44/4, 1–21.</w:t>
      </w:r>
    </w:p>
    <w:p w14:paraId="5742BFE3" w14:textId="2761848B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Weber, Peter (2009</w:t>
      </w:r>
      <w:r w:rsidR="00E00ED5">
        <w:rPr>
          <w:sz w:val="22"/>
          <w:szCs w:val="22"/>
        </w:rPr>
        <w:t>a</w:t>
      </w:r>
      <w:r w:rsidRPr="00FD17A7">
        <w:rPr>
          <w:sz w:val="22"/>
          <w:szCs w:val="22"/>
        </w:rPr>
        <w:t>): „Bildungsstandards für den berufsbildenden Bereich“. In: Becker-Mrotzek, Michael (Hg.): Mündliche Kommunikation und Gesprächsdidaktik. Baltmannsweiler: Schneider</w:t>
      </w:r>
      <w:r w:rsidR="00E00ED5">
        <w:rPr>
          <w:sz w:val="22"/>
          <w:szCs w:val="22"/>
        </w:rPr>
        <w:t xml:space="preserve"> Verlag Hohengehren</w:t>
      </w:r>
      <w:r w:rsidRPr="00FD17A7">
        <w:rPr>
          <w:sz w:val="22"/>
          <w:szCs w:val="22"/>
        </w:rPr>
        <w:t>, 191</w:t>
      </w:r>
      <w:r w:rsidR="00E00ED5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201. </w:t>
      </w:r>
    </w:p>
    <w:p w14:paraId="36C83E4F" w14:textId="4F819542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Weber, Peter (2009</w:t>
      </w:r>
      <w:r w:rsidR="00E00ED5">
        <w:rPr>
          <w:sz w:val="22"/>
          <w:szCs w:val="22"/>
        </w:rPr>
        <w:t>b</w:t>
      </w:r>
      <w:r w:rsidRPr="004B6291">
        <w:rPr>
          <w:sz w:val="22"/>
          <w:szCs w:val="22"/>
        </w:rPr>
        <w:t>): Argumentieren und Beraten im Verkaufsgespräch: zur Förderung berufsbezogener Kompetenz im Unterricht. In: Krelle, Michael / Spiegel, Carmen (Hgg.): Sprechen und Kommunizieren: Entwicklungsperspektiven, Diagnosemöglichkeiten und Lernszenarien. Baltmannsweiler: Schneider Verlag Hohengehren, 98–116.</w:t>
      </w:r>
    </w:p>
    <w:p w14:paraId="3B0B242E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Weber, Peter (2018): Förderung von Gesprächskompetenz im Bereich der beruflichen Bildung. In: Efing, Christian / Kiefer, Karl-Hubert (Hgg.): Sprache und Kommunikation in der beruflichen Aus- und Weiterbildung: ein interdisziplinäres Handbuch. Tübingen: Narr Francke Attempo, 275–284.</w:t>
      </w:r>
    </w:p>
    <w:p w14:paraId="3577DD7E" w14:textId="77777777" w:rsidR="00D77209" w:rsidRPr="00FD17A7" w:rsidRDefault="00D77209" w:rsidP="003956D9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>Weber, Ursula (1982): Instruktionsverhalten und Sprechhandlungsfähigkeit: eine empirische Untersuchung zur Sprachentwicklung. Tübingen: Niemeyer.</w:t>
      </w:r>
    </w:p>
    <w:p w14:paraId="5278EA03" w14:textId="1FDDA1BE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Webersik, Julia (2015</w:t>
      </w:r>
      <w:r w:rsidR="00CE075A">
        <w:rPr>
          <w:sz w:val="22"/>
          <w:szCs w:val="22"/>
        </w:rPr>
        <w:t>a</w:t>
      </w:r>
      <w:r>
        <w:rPr>
          <w:sz w:val="22"/>
          <w:szCs w:val="22"/>
        </w:rPr>
        <w:t xml:space="preserve">): Gesprochene Schulsprache in der Primarstufe — Güteprüfung eines empirischen Verfahrens zur Evaluation von DaZ-Fördereffekten. In: Rösch, Heidi / Webersik, Julia (Hgg.): Deutsch als Zweitsprache — Erwerb und Didaktik. </w:t>
      </w:r>
      <w:r>
        <w:rPr>
          <w:sz w:val="22"/>
          <w:szCs w:val="22"/>
        </w:rPr>
        <w:lastRenderedPageBreak/>
        <w:t>Beiträge aus dem 10. Workshop „Kinder mit Migrationshintergrund“, 2014. Stuttgart: Fillibach bei Klett, 91–107.</w:t>
      </w:r>
    </w:p>
    <w:p w14:paraId="03B65A9F" w14:textId="1492BE55" w:rsidR="00D77209" w:rsidRPr="00C95EA6" w:rsidRDefault="00D77209" w:rsidP="00CA1601">
      <w:pPr>
        <w:spacing w:before="120" w:after="120"/>
        <w:ind w:left="709" w:hanging="709"/>
        <w:rPr>
          <w:sz w:val="22"/>
          <w:szCs w:val="22"/>
        </w:rPr>
      </w:pPr>
      <w:r w:rsidRPr="00065264">
        <w:rPr>
          <w:sz w:val="22"/>
          <w:szCs w:val="22"/>
        </w:rPr>
        <w:t>Webersik, Julia (2015</w:t>
      </w:r>
      <w:r w:rsidR="00CE075A">
        <w:rPr>
          <w:sz w:val="22"/>
          <w:szCs w:val="22"/>
        </w:rPr>
        <w:t>b</w:t>
      </w:r>
      <w:r w:rsidRPr="00065264">
        <w:rPr>
          <w:sz w:val="22"/>
          <w:szCs w:val="22"/>
        </w:rPr>
        <w:t xml:space="preserve">): Gesprochene Schulsprache in der Primarstufe: </w:t>
      </w:r>
      <w:r>
        <w:rPr>
          <w:sz w:val="22"/>
          <w:szCs w:val="22"/>
        </w:rPr>
        <w:t>e</w:t>
      </w:r>
      <w:r w:rsidRPr="00065264">
        <w:rPr>
          <w:sz w:val="22"/>
          <w:szCs w:val="22"/>
        </w:rPr>
        <w:t xml:space="preserve">in empirisches Verfahren zur Evaluation von Fördereffekten im Bereich Deutsch als Zweitsprache. </w:t>
      </w:r>
      <w:r w:rsidRPr="00C95EA6">
        <w:rPr>
          <w:sz w:val="22"/>
          <w:szCs w:val="22"/>
        </w:rPr>
        <w:t>Berlin (u.a.): de Gruyter.</w:t>
      </w:r>
    </w:p>
    <w:p w14:paraId="05BF3DF6" w14:textId="7B161FFA" w:rsidR="00D77209" w:rsidRPr="00FD17A7" w:rsidRDefault="00D77209" w:rsidP="009219A3">
      <w:pPr>
        <w:widowControl w:val="0"/>
        <w:autoSpaceDE w:val="0"/>
        <w:autoSpaceDN w:val="0"/>
        <w:adjustRightInd w:val="0"/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Wegner, Lars (2016): Lehrkraft-Eltern-Interaktionen am Elternsprechtag: </w:t>
      </w:r>
      <w:r w:rsidR="00CE075A">
        <w:rPr>
          <w:sz w:val="22"/>
          <w:szCs w:val="22"/>
        </w:rPr>
        <w:t>e</w:t>
      </w:r>
      <w:r w:rsidRPr="00FD17A7">
        <w:rPr>
          <w:sz w:val="22"/>
          <w:szCs w:val="22"/>
        </w:rPr>
        <w:t>ine gesprächs- und gattungsanalytische Untersuchung. Berlin/Boston: de Gruyter.</w:t>
      </w:r>
    </w:p>
    <w:p w14:paraId="14B8C2B0" w14:textId="77777777" w:rsidR="00D77209" w:rsidRPr="00FD17A7" w:rsidRDefault="00D77209" w:rsidP="007A023A">
      <w:pPr>
        <w:widowControl w:val="0"/>
        <w:autoSpaceDE w:val="0"/>
        <w:autoSpaceDN w:val="0"/>
        <w:adjustRightInd w:val="0"/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Weidner, Beate (2017): Kommunikative Herstellung von Infotainment: gesprächslinguistische und multimodale Analysen einer TV-Kochsendung. Berlin/Boston: de Gruyter.</w:t>
      </w:r>
    </w:p>
    <w:p w14:paraId="30AFBE91" w14:textId="6F433E75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AB7F26">
        <w:rPr>
          <w:sz w:val="22"/>
          <w:szCs w:val="22"/>
        </w:rPr>
        <w:t xml:space="preserve">Weinhold, Christine (1997a): „Gesprächsforschung in der Pflege“. </w:t>
      </w:r>
      <w:r w:rsidRPr="00FD17A7">
        <w:rPr>
          <w:sz w:val="22"/>
          <w:szCs w:val="22"/>
        </w:rPr>
        <w:t>In: Zegelin, Angelika (Hg.): Sprache und Pflege. Berlin/Wiesbaden: Ullstein Mosby, 59</w:t>
      </w:r>
      <w:r w:rsidR="00CE075A">
        <w:rPr>
          <w:sz w:val="22"/>
          <w:szCs w:val="22"/>
        </w:rPr>
        <w:t>–</w:t>
      </w:r>
      <w:r w:rsidRPr="00FD17A7">
        <w:rPr>
          <w:sz w:val="22"/>
          <w:szCs w:val="22"/>
        </w:rPr>
        <w:t xml:space="preserve">66. </w:t>
      </w:r>
    </w:p>
    <w:p w14:paraId="612E94BE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Weinhold, Christine (1997b): Kommunikation zwischen Patienten und Pflegepersonal: eine gesprächsanalytische Untersuchung des sprachlichen Verhaltens in einem Krankenhaus. Bern (u.a.): Huber. </w:t>
      </w:r>
    </w:p>
    <w:p w14:paraId="530D3595" w14:textId="2B3E2CC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Weinhold, Christine (2002): „’Ich hab’ bloß gesagt gnä’ Frau ich brauch vier </w:t>
      </w:r>
      <w:proofErr w:type="gramStart"/>
      <w:r w:rsidRPr="00FD17A7">
        <w:rPr>
          <w:sz w:val="22"/>
          <w:szCs w:val="22"/>
        </w:rPr>
        <w:t>Binden.’</w:t>
      </w:r>
      <w:proofErr w:type="gramEnd"/>
      <w:r w:rsidRPr="00FD17A7">
        <w:rPr>
          <w:sz w:val="22"/>
          <w:szCs w:val="22"/>
        </w:rPr>
        <w:t xml:space="preserve"> Eine gesprächsanalytische Untersuchung von </w:t>
      </w:r>
      <w:proofErr w:type="gramStart"/>
      <w:r w:rsidRPr="00FD17A7">
        <w:rPr>
          <w:sz w:val="22"/>
          <w:szCs w:val="22"/>
        </w:rPr>
        <w:t>Kommunikationsstörungen  zwischen</w:t>
      </w:r>
      <w:proofErr w:type="gramEnd"/>
      <w:r w:rsidRPr="00FD17A7">
        <w:rPr>
          <w:sz w:val="22"/>
          <w:szCs w:val="22"/>
        </w:rPr>
        <w:t xml:space="preserve"> einer Krankenschwester und einer Patientin“. In: Fiehler, Reinhard (Hg.): Verständigungsprobleme und gestörte Kommunikation. Radolfzell: Verlag für Gesprächsforschung, 116</w:t>
      </w:r>
      <w:r w:rsidR="00CE075A">
        <w:rPr>
          <w:sz w:val="22"/>
          <w:szCs w:val="22"/>
        </w:rPr>
        <w:t>–</w:t>
      </w:r>
      <w:r w:rsidRPr="00FD17A7">
        <w:rPr>
          <w:sz w:val="22"/>
          <w:szCs w:val="22"/>
        </w:rPr>
        <w:t>133.</w:t>
      </w:r>
    </w:p>
    <w:p w14:paraId="3CCD78EF" w14:textId="46FCF7F9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Weiß, Reinhold (2011): Prüfungen in der beruflichen Bildung – ein vernachlässigter Forschungsgegenstand. In: Severing, Eckart / Weiß, Reinhold (Hgg.): Prüfungen und Zertifizierungen in der beruflichen Bildung: Anforderungen </w:t>
      </w:r>
      <w:r w:rsidR="00CE075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Instrumente </w:t>
      </w:r>
      <w:r w:rsidR="00CE075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Forschungsbedarf. Bielefeld: Bertelsmann Verlag, 37–52.</w:t>
      </w:r>
    </w:p>
    <w:p w14:paraId="31A54091" w14:textId="77777777" w:rsidR="00D77209" w:rsidRPr="00FD17A7" w:rsidRDefault="00D77209" w:rsidP="00617C5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>Welke, Klaus (1965): Untersuchungen zum System der Modalverben in der deutschen Sprache der Gegenwart. Berlin: Akademie.</w:t>
      </w:r>
    </w:p>
    <w:p w14:paraId="2BAAC90D" w14:textId="7EB34708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Wenzel, Birgit (2009): „Geschichte erklären“. In: Vogt, Rüdiger (Hg.): Erklären: Gesprächsanalytische und fachdidaktische Perspektiven. Tübingen: Stauffenburg, 169</w:t>
      </w:r>
      <w:r w:rsidR="0041407B">
        <w:rPr>
          <w:sz w:val="22"/>
          <w:szCs w:val="22"/>
        </w:rPr>
        <w:t>–</w:t>
      </w:r>
      <w:r w:rsidRPr="00FD17A7">
        <w:rPr>
          <w:sz w:val="22"/>
          <w:szCs w:val="22"/>
        </w:rPr>
        <w:t>187.</w:t>
      </w:r>
    </w:p>
    <w:p w14:paraId="51EFD169" w14:textId="7992043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Wermbter, Katja (2012): „Wissenschaft im Gespräch: Diskurse und Muster in Hochschulkolloquien“. In: Osnabrücker Beiträge zur Sprachtheorie 82, 173</w:t>
      </w:r>
      <w:r w:rsidR="00CE075A">
        <w:rPr>
          <w:sz w:val="22"/>
          <w:szCs w:val="22"/>
        </w:rPr>
        <w:t>–</w:t>
      </w:r>
      <w:r w:rsidRPr="00FD17A7">
        <w:rPr>
          <w:sz w:val="22"/>
          <w:szCs w:val="22"/>
        </w:rPr>
        <w:t>191.</w:t>
      </w:r>
    </w:p>
    <w:p w14:paraId="7841933D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Wermbter, Katja (2013): Mehrsprachigkeit im Kolloquium: zur mehrsprachigen Praxis am Beispiel von Kolloquien an deutschen Hochschulen. Mannheim: Verlag für Gesprächsforschung.</w:t>
      </w:r>
    </w:p>
    <w:p w14:paraId="3EAC3315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Werner, Birgit / Efing, Christian / Clauss, Marleen (2015): „‘Sprechen geht eher, das kommt auch immer auf den Jargon an‘. Analyse ausbildungsbezogener kommunikativer Anforderungen bei Schülern ohne Schulabschluss – Untersuchungen in einem Berufs-Bildungswerk (BBW)“. In: Efing, Christian (Hg.): Sprache und Kommunikation in der beruflichen Bildung: Modellierung – Anforderungen – Förderung. Frankfurt am Main (u.a.): Lang, 71–89.</w:t>
      </w:r>
    </w:p>
    <w:p w14:paraId="6F308664" w14:textId="3DE8E9CA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Westhoff, Klaus / Hagemeister, Carmen (2014)</w:t>
      </w:r>
      <w:r w:rsidR="00AB7F26">
        <w:rPr>
          <w:sz w:val="22"/>
          <w:szCs w:val="22"/>
        </w:rPr>
        <w:t>:</w:t>
      </w:r>
      <w:r w:rsidRPr="00FD17A7">
        <w:rPr>
          <w:sz w:val="22"/>
          <w:szCs w:val="22"/>
        </w:rPr>
        <w:t xml:space="preserve"> </w:t>
      </w:r>
      <w:r w:rsidRPr="00FD17A7">
        <w:rPr>
          <w:rFonts w:ascii="MS Mincho" w:eastAsia="MS Mincho" w:hAnsi="MS Mincho" w:cs="MS Mincho"/>
          <w:sz w:val="22"/>
          <w:szCs w:val="22"/>
        </w:rPr>
        <w:t> </w:t>
      </w:r>
      <w:r w:rsidRPr="00FD17A7">
        <w:rPr>
          <w:sz w:val="22"/>
          <w:szCs w:val="22"/>
        </w:rPr>
        <w:t xml:space="preserve">Kompetenzorientierte mündliche Prüfungen: objektiv und valide. </w:t>
      </w:r>
      <w:r w:rsidRPr="00FD17A7">
        <w:rPr>
          <w:rFonts w:ascii="MS Mincho" w:eastAsia="MS Mincho" w:hAnsi="MS Mincho" w:cs="MS Mincho"/>
          <w:sz w:val="22"/>
          <w:szCs w:val="22"/>
        </w:rPr>
        <w:t> </w:t>
      </w:r>
      <w:r w:rsidRPr="00FD17A7">
        <w:rPr>
          <w:sz w:val="22"/>
          <w:szCs w:val="22"/>
        </w:rPr>
        <w:t xml:space="preserve">In: Gutenberg Lehrkolleg (GLK) der </w:t>
      </w:r>
      <w:r w:rsidRPr="00FD17A7">
        <w:rPr>
          <w:rFonts w:ascii="MS Mincho" w:eastAsia="MS Mincho" w:hAnsi="MS Mincho" w:cs="MS Mincho"/>
          <w:sz w:val="22"/>
          <w:szCs w:val="22"/>
        </w:rPr>
        <w:t> </w:t>
      </w:r>
      <w:r w:rsidRPr="00A76A29">
        <w:rPr>
          <w:sz w:val="22"/>
          <w:szCs w:val="22"/>
        </w:rPr>
        <w:t xml:space="preserve">Johannes-Gutenberg-Universität Mainz (Hg.): </w:t>
      </w:r>
      <w:r w:rsidRPr="00A76A29">
        <w:rPr>
          <w:rFonts w:ascii="MS Mincho" w:eastAsia="MS Mincho" w:hAnsi="MS Mincho" w:cs="MS Mincho"/>
          <w:sz w:val="22"/>
          <w:szCs w:val="22"/>
        </w:rPr>
        <w:t> </w:t>
      </w:r>
      <w:r w:rsidRPr="00FD17A7">
        <w:rPr>
          <w:sz w:val="22"/>
          <w:szCs w:val="22"/>
          <w:lang w:val="en-US"/>
        </w:rPr>
        <w:t xml:space="preserve">Teaching is touching the future – emphasis on skills. </w:t>
      </w:r>
      <w:r w:rsidRPr="00FD17A7">
        <w:rPr>
          <w:rFonts w:ascii="MS Mincho" w:eastAsia="MS Mincho" w:hAnsi="MS Mincho" w:cs="MS Mincho"/>
          <w:sz w:val="22"/>
          <w:szCs w:val="22"/>
          <w:lang w:val="en-US"/>
        </w:rPr>
        <w:t> </w:t>
      </w:r>
      <w:r w:rsidRPr="00FD17A7">
        <w:rPr>
          <w:sz w:val="22"/>
          <w:szCs w:val="22"/>
          <w:lang w:val="en-US"/>
        </w:rPr>
        <w:t xml:space="preserve">Bielefeld: Universitätsverlag Webler. </w:t>
      </w:r>
      <w:r w:rsidRPr="00FD17A7">
        <w:rPr>
          <w:sz w:val="22"/>
          <w:szCs w:val="22"/>
        </w:rPr>
        <w:t>S. 171–180.</w:t>
      </w:r>
    </w:p>
    <w:p w14:paraId="33A09B65" w14:textId="3EB901DB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Wiesmann, Bettina (1997): „Pragmatische Analyse der mündlichen Sprachprüfung für ausländische Studienbewerber an deutschen Universitäten“. In: Ehlich, Konrad / Redder, Angelika (Hgg.): Schnittstelle Didaktik: empirische Untersuchungen zum DaF-Unterricht. Regensburg: Fachverband Deutsch als Fremdsprache, 225–249.</w:t>
      </w:r>
    </w:p>
    <w:p w14:paraId="33764F47" w14:textId="20317C36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lastRenderedPageBreak/>
        <w:t xml:space="preserve">Wildt, Beatrix / Redecker, Doris (2008): „‘Prüfungscoaching‘ </w:t>
      </w:r>
      <w:r w:rsidR="00CE075A">
        <w:rPr>
          <w:sz w:val="22"/>
          <w:szCs w:val="22"/>
        </w:rPr>
        <w:t>—</w:t>
      </w:r>
      <w:r w:rsidRPr="00FD17A7">
        <w:rPr>
          <w:sz w:val="22"/>
          <w:szCs w:val="22"/>
        </w:rPr>
        <w:t xml:space="preserve"> zur Vorbereitung von Studierenden auf die mündliche Prüfung: ein Werkstatt-Konzept“. In: Dany, Sigrid / Szszyrba, Birgit / Wildt, Johannes (Hgg.): Prüfungen auf die Agenda! Hochschuldidaktische Perspektiven auf Reformen im Prüfungswesen. Bielefeld: Bertelsmann, 200–217.</w:t>
      </w:r>
    </w:p>
    <w:p w14:paraId="5CCC2B9C" w14:textId="7DB7AD3E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Wippermann, Carsten / Flaig, Berthold Bodo (2009): „Lebenswelten von Migrantinnen und Migranten.“ In: Aus Politik und Zeitgeschichte 5/2009. </w:t>
      </w:r>
      <w:r w:rsidR="0041407B">
        <w:rPr>
          <w:sz w:val="22"/>
          <w:szCs w:val="22"/>
        </w:rPr>
        <w:t xml:space="preserve">[Online verfügbar unter: </w:t>
      </w:r>
      <w:r w:rsidR="0041407B" w:rsidRPr="0041407B">
        <w:rPr>
          <w:sz w:val="22"/>
          <w:szCs w:val="22"/>
        </w:rPr>
        <w:t>https://www.bpb.de/shop/zeitschriften/apuz/32218/lebenswelten-von-migrantinnen-und-migranten</w:t>
      </w:r>
      <w:r w:rsidR="0041407B">
        <w:rPr>
          <w:sz w:val="22"/>
          <w:szCs w:val="22"/>
        </w:rPr>
        <w:t>. Zuletzt zugegriffen am: 02.09.2019]</w:t>
      </w:r>
    </w:p>
    <w:p w14:paraId="1FB1F131" w14:textId="77777777" w:rsidR="00D77209" w:rsidRDefault="00D77209" w:rsidP="00CA1601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Wisniewski, Katrin / Bärenfänger, Olaf / Bordag, Denis (2018): Themenheft „Schlüssel zum Bildungserfolg: sprachliche Kompetenzen fördern und bewerten“. In: Info DaF 45/4, 395–400.</w:t>
      </w:r>
    </w:p>
    <w:p w14:paraId="087E9F66" w14:textId="03C6C656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 xml:space="preserve">Wittneben, Karin (2003): Pflegekonzepte in der Weiterbildung für Pflegelehrerinnen und Pflegelehrer: Leitlinien einer kritisch-konstruktiven Pflegelernfelddidaktik. Frankfurt am Main: Lang. </w:t>
      </w:r>
    </w:p>
    <w:p w14:paraId="7CB5C12D" w14:textId="77777777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>Wohlrapp, Harald (</w:t>
      </w:r>
      <w:r w:rsidRPr="00FD17A7">
        <w:rPr>
          <w:sz w:val="22"/>
          <w:szCs w:val="22"/>
          <w:vertAlign w:val="superscript"/>
        </w:rPr>
        <w:t>2</w:t>
      </w:r>
      <w:r w:rsidRPr="00FD17A7">
        <w:rPr>
          <w:sz w:val="22"/>
          <w:szCs w:val="22"/>
        </w:rPr>
        <w:t xml:space="preserve">2009): Der Begriff des Arguments: Über die Beziehungen zwischen Wissen, Forschen, Glauben, Subjektivität und Vernunft. </w:t>
      </w:r>
      <w:r w:rsidRPr="00FD17A7">
        <w:rPr>
          <w:sz w:val="22"/>
          <w:szCs w:val="22"/>
          <w:lang w:val="en-US"/>
        </w:rPr>
        <w:t>Würzburg: Königshausen &amp; Neumann.</w:t>
      </w:r>
    </w:p>
    <w:p w14:paraId="63C0D33B" w14:textId="541AE42A" w:rsidR="00D77209" w:rsidRPr="00FD17A7" w:rsidRDefault="00D77209" w:rsidP="56E1B301">
      <w:pPr>
        <w:spacing w:before="120" w:after="120"/>
        <w:ind w:left="709" w:hanging="709"/>
        <w:rPr>
          <w:sz w:val="22"/>
          <w:szCs w:val="22"/>
          <w:lang w:val="en-US"/>
        </w:rPr>
      </w:pPr>
      <w:r w:rsidRPr="00FD17A7">
        <w:rPr>
          <w:sz w:val="22"/>
          <w:szCs w:val="22"/>
          <w:lang w:val="en-US"/>
        </w:rPr>
        <w:t>Wong, Jean (2000): Delayed next turn-repair initiation in native/non-native speaker English conversation. In: Applied Linguistics 21/1, 244</w:t>
      </w:r>
      <w:r w:rsidR="00C82DD8">
        <w:rPr>
          <w:sz w:val="22"/>
          <w:szCs w:val="22"/>
          <w:lang w:val="en-US"/>
        </w:rPr>
        <w:t>–</w:t>
      </w:r>
      <w:r w:rsidRPr="00FD17A7">
        <w:rPr>
          <w:sz w:val="22"/>
          <w:szCs w:val="22"/>
          <w:lang w:val="en-US"/>
        </w:rPr>
        <w:t>267.</w:t>
      </w:r>
    </w:p>
    <w:p w14:paraId="7774703F" w14:textId="46E0122B" w:rsidR="00D77209" w:rsidRPr="00FD17A7" w:rsidRDefault="00D77209" w:rsidP="003956D9">
      <w:pPr>
        <w:ind w:left="709" w:hanging="709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Wood, David / Bruner, Gerome / Ross, Gail (1976): The rule of tutoring in problem solving. </w:t>
      </w:r>
      <w:r w:rsidRPr="00FD17A7">
        <w:rPr>
          <w:sz w:val="22"/>
          <w:szCs w:val="22"/>
        </w:rPr>
        <w:t>In: Journal of Child Psychology amd Psychatry 17, 89</w:t>
      </w:r>
      <w:r w:rsidR="00C82DD8">
        <w:rPr>
          <w:sz w:val="22"/>
          <w:szCs w:val="22"/>
        </w:rPr>
        <w:t>–</w:t>
      </w:r>
      <w:r w:rsidRPr="00FD17A7">
        <w:rPr>
          <w:sz w:val="22"/>
          <w:szCs w:val="22"/>
        </w:rPr>
        <w:t>100.</w:t>
      </w:r>
    </w:p>
    <w:p w14:paraId="49031DB8" w14:textId="0A2D143B" w:rsidR="00D77209" w:rsidRPr="00ED3C4A" w:rsidRDefault="00D77209" w:rsidP="56E1B301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Wunderlich, Dieter (1976): Studien zur Sprechakttheorie.</w:t>
      </w:r>
      <w:r w:rsidR="00C82DD8">
        <w:rPr>
          <w:sz w:val="22"/>
          <w:szCs w:val="22"/>
        </w:rPr>
        <w:t xml:space="preserve"> </w:t>
      </w:r>
      <w:r w:rsidRPr="00ED3C4A">
        <w:rPr>
          <w:sz w:val="22"/>
          <w:szCs w:val="22"/>
        </w:rPr>
        <w:t>Frankfurt am Main: Suhrkamp.</w:t>
      </w:r>
    </w:p>
    <w:p w14:paraId="1797E700" w14:textId="77777777" w:rsidR="00D77209" w:rsidRPr="004B6291" w:rsidRDefault="00D77209" w:rsidP="004B6291">
      <w:pPr>
        <w:spacing w:before="120" w:after="120"/>
        <w:ind w:left="709" w:hanging="709"/>
        <w:rPr>
          <w:sz w:val="22"/>
          <w:szCs w:val="22"/>
        </w:rPr>
      </w:pPr>
      <w:r w:rsidRPr="004B6291">
        <w:rPr>
          <w:sz w:val="22"/>
          <w:szCs w:val="22"/>
        </w:rPr>
        <w:t>Wyss, Eva Lia / Meißner, Iris / Schmidt, Holger (2015): Klapperstorch oder Gebärmutter? Fachliches Argumentieren im human-biologischen Feld. In: Mitteilungen des deutschen Germanistenverbands 62/1, 74–85.</w:t>
      </w:r>
    </w:p>
    <w:p w14:paraId="3985A598" w14:textId="77777777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Yeung, Andrew / Booth, Thomas C. / Jacob, Koshy / Mccoubrie, Paul (2011): “The FRCR 2B examination: a survey of candidate perceptions and experiences”. </w:t>
      </w:r>
      <w:r w:rsidRPr="00FD17A7">
        <w:rPr>
          <w:sz w:val="22"/>
          <w:szCs w:val="22"/>
        </w:rPr>
        <w:t>In: Clinical Radiology 66, 412–419.</w:t>
      </w:r>
    </w:p>
    <w:p w14:paraId="572E93B5" w14:textId="77777777" w:rsidR="00D77209" w:rsidRPr="00FD17A7" w:rsidRDefault="00D77209" w:rsidP="00FD17A7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Ylönen, Sabine (2006): Training wissenschaftlicher Kommunikation mit E-Materialien: Beispiel mündliche Hochschulprüfung. In: Ehlich, Konrad / Heller, Dorothee (Hgg.): Die Wissenschaft und ihre Sprachen. Bern [u.a.]: Lang, 115–146.</w:t>
      </w:r>
    </w:p>
    <w:p w14:paraId="30E55847" w14:textId="5CE3ECBD" w:rsidR="00D77209" w:rsidRPr="00FD17A7" w:rsidRDefault="00D77209" w:rsidP="12F43624">
      <w:pPr>
        <w:spacing w:before="120" w:after="120"/>
        <w:ind w:left="709" w:hanging="709"/>
        <w:jc w:val="both"/>
        <w:rPr>
          <w:sz w:val="22"/>
          <w:szCs w:val="22"/>
          <w:lang w:val="en-US"/>
        </w:rPr>
      </w:pPr>
      <w:r w:rsidRPr="00FD17A7">
        <w:rPr>
          <w:sz w:val="22"/>
          <w:szCs w:val="22"/>
        </w:rPr>
        <w:t xml:space="preserve">Ylönen, Sabine (2011): „Deutsch im medizinischen Kontext“. In: Krumm, Hans-Jürgen (u.a.) (Hgg.): Deutsch als Fremd- und als Zweitsprache: ein internationales Handbuch. </w:t>
      </w:r>
      <w:r w:rsidR="00F64491" w:rsidRPr="005140B2">
        <w:rPr>
          <w:sz w:val="22"/>
          <w:szCs w:val="22"/>
          <w:lang w:val="en-US"/>
        </w:rPr>
        <w:t xml:space="preserve">1. Halbband. </w:t>
      </w:r>
      <w:r w:rsidRPr="00C065CC">
        <w:rPr>
          <w:sz w:val="22"/>
          <w:szCs w:val="22"/>
          <w:lang w:val="en-US"/>
        </w:rPr>
        <w:t>Berlin: de Gruyter, 467</w:t>
      </w:r>
      <w:r w:rsidR="00F64491">
        <w:rPr>
          <w:sz w:val="22"/>
          <w:szCs w:val="22"/>
          <w:lang w:val="en-US"/>
        </w:rPr>
        <w:t>–</w:t>
      </w:r>
      <w:r w:rsidRPr="00C065CC">
        <w:rPr>
          <w:sz w:val="22"/>
          <w:szCs w:val="22"/>
          <w:lang w:val="en-US"/>
        </w:rPr>
        <w:t xml:space="preserve">476. </w:t>
      </w:r>
    </w:p>
    <w:p w14:paraId="6978673E" w14:textId="6001784F" w:rsidR="00D77209" w:rsidRPr="00FD17A7" w:rsidRDefault="00D77209" w:rsidP="003956D9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  <w:lang w:val="en-US"/>
        </w:rPr>
        <w:t xml:space="preserve">Young, Ray / Faux II, William V. (2011): Descriptions of difficult conversations between native and non-native English speakers: in-group-membership and helping behaviors. </w:t>
      </w:r>
      <w:r w:rsidRPr="00FD17A7">
        <w:rPr>
          <w:sz w:val="22"/>
          <w:szCs w:val="22"/>
        </w:rPr>
        <w:t>In: The Qualitative Report 16/2, 494</w:t>
      </w:r>
      <w:r w:rsidR="00F64491">
        <w:rPr>
          <w:sz w:val="22"/>
          <w:szCs w:val="22"/>
        </w:rPr>
        <w:t>–</w:t>
      </w:r>
      <w:r w:rsidRPr="00FD17A7">
        <w:rPr>
          <w:sz w:val="22"/>
          <w:szCs w:val="22"/>
        </w:rPr>
        <w:t>508.</w:t>
      </w:r>
    </w:p>
    <w:p w14:paraId="4B1DB25B" w14:textId="13B8F2AD" w:rsidR="00D77209" w:rsidRPr="00FD17A7" w:rsidRDefault="00D77209" w:rsidP="009219A3">
      <w:pPr>
        <w:spacing w:before="120" w:after="120"/>
        <w:ind w:left="709" w:hanging="709"/>
        <w:jc w:val="both"/>
        <w:rPr>
          <w:sz w:val="22"/>
          <w:szCs w:val="22"/>
        </w:rPr>
      </w:pPr>
      <w:r w:rsidRPr="00FD17A7">
        <w:rPr>
          <w:sz w:val="22"/>
          <w:szCs w:val="22"/>
        </w:rPr>
        <w:t>Zielke, Andrea (1989): „Berufsfeldübergreifender, fachsprachlich orientierter Deutschunterricht“. In: Deutsch lernen 14/2-3, 83</w:t>
      </w:r>
      <w:r w:rsidR="00F64491">
        <w:rPr>
          <w:sz w:val="22"/>
          <w:szCs w:val="22"/>
        </w:rPr>
        <w:t>–</w:t>
      </w:r>
      <w:r w:rsidRPr="00FD17A7">
        <w:rPr>
          <w:sz w:val="22"/>
          <w:szCs w:val="22"/>
        </w:rPr>
        <w:t>107</w:t>
      </w:r>
    </w:p>
    <w:p w14:paraId="4D501810" w14:textId="77777777" w:rsidR="00D77209" w:rsidRPr="00FD17A7" w:rsidRDefault="00D77209" w:rsidP="12F43624">
      <w:pPr>
        <w:spacing w:before="120" w:after="120"/>
        <w:ind w:left="709" w:hanging="709"/>
        <w:jc w:val="both"/>
        <w:rPr>
          <w:rFonts w:ascii="Times New Roman" w:eastAsia="Times New Roman" w:hAnsi="Times New Roman"/>
          <w:sz w:val="22"/>
          <w:szCs w:val="22"/>
        </w:rPr>
      </w:pPr>
      <w:r w:rsidRPr="00FD17A7">
        <w:rPr>
          <w:sz w:val="22"/>
          <w:szCs w:val="22"/>
        </w:rPr>
        <w:t>Zifonun, Gisela / Hoffmann, Ludger / Strecker, Bruno (u.a.) (1997): Grammatik der deutschen Sprache. Berlin (u.a.): de Gruyter.</w:t>
      </w:r>
    </w:p>
    <w:p w14:paraId="14B7F0D6" w14:textId="1B89760C" w:rsidR="00D77209" w:rsidRDefault="00D77209" w:rsidP="00DB3FC0">
      <w:pPr>
        <w:spacing w:before="120" w:after="120"/>
        <w:ind w:left="709" w:hanging="709"/>
        <w:rPr>
          <w:sz w:val="22"/>
          <w:szCs w:val="22"/>
        </w:rPr>
      </w:pPr>
      <w:r w:rsidRPr="00FD17A7">
        <w:rPr>
          <w:sz w:val="22"/>
          <w:szCs w:val="22"/>
        </w:rPr>
        <w:t xml:space="preserve">Zimmer, Gerhard (2009): „Notwendigkeiten und Leitlinien der Entwicklung des Systems der Berufsausbildung“. In: Zimmer, Gerhard / Dehnbostel, Peter (Hgg.): Berufsausbildung in der Entwicklung – Positionen und Leitlinien: duales System, schulische Ausbildung, Übergangssystem, Modularisierung, Europäisierung. </w:t>
      </w:r>
      <w:r w:rsidRPr="00DB3FC0">
        <w:rPr>
          <w:sz w:val="22"/>
          <w:szCs w:val="22"/>
          <w:highlight w:val="yellow"/>
        </w:rPr>
        <w:t>Bielefeld</w:t>
      </w:r>
      <w:r w:rsidRPr="00FD17A7">
        <w:rPr>
          <w:sz w:val="22"/>
          <w:szCs w:val="22"/>
        </w:rPr>
        <w:t>:</w:t>
      </w:r>
      <w:r w:rsidR="00C065CC">
        <w:rPr>
          <w:sz w:val="22"/>
          <w:szCs w:val="22"/>
        </w:rPr>
        <w:t xml:space="preserve"> Bertelsmann: 7–45.</w:t>
      </w:r>
    </w:p>
    <w:p w14:paraId="2D8337A3" w14:textId="594A4B2E" w:rsidR="00DB3FC0" w:rsidRDefault="00DB3FC0" w:rsidP="00DB3FC0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lastRenderedPageBreak/>
        <w:t>Horvath, András / Peuschel, Kristina (2017): Mit Deutsch lernen — Sprachsensible Lehrbucharbeit im Biologieunterricht mit sprachlich heterogenen Klassen. In: Tschirner, Erwin / Möhring, Jupp / Cothrun, Keith (Hgg.): Deutsch als zweite Bildungssprache in MINT-Fächern. Tübingen (u.a.): Stauffenburg, 103–120.</w:t>
      </w:r>
    </w:p>
    <w:p w14:paraId="1232F995" w14:textId="34255272" w:rsidR="00C065CC" w:rsidRDefault="00C065CC" w:rsidP="00DB3FC0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Laxczkowiak, Jana / Scheerer-Papp, Johanna (2018): Qualitätsrahmen Integriertes Fach- und Sprachlernen. Hamburg: IQ Fachstelle Berufsbezogenes Deutsch.</w:t>
      </w:r>
    </w:p>
    <w:p w14:paraId="16D8A626" w14:textId="081B374C" w:rsidR="00640849" w:rsidRDefault="00640849" w:rsidP="00DB3FC0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>Oberzaucher, Frank (2014): Übergabegespräche im Krankenhaus: eine Interaktionsanalyse und deren Implikationen für die Praxis. Stuttgart: Lucius &amp; Lucius.</w:t>
      </w:r>
    </w:p>
    <w:p w14:paraId="30C8B6BB" w14:textId="4FC0CC57" w:rsidR="00F56FA5" w:rsidRPr="00F56FA5" w:rsidRDefault="000A0678" w:rsidP="00F56FA5">
      <w:pPr>
        <w:spacing w:before="120" w:after="120"/>
        <w:ind w:left="709" w:hanging="709"/>
        <w:rPr>
          <w:rStyle w:val="Hyperlink"/>
          <w:color w:val="000000" w:themeColor="text1"/>
          <w:sz w:val="22"/>
          <w:szCs w:val="22"/>
          <w:u w:val="none"/>
        </w:rPr>
      </w:pPr>
      <w:r>
        <w:rPr>
          <w:sz w:val="22"/>
          <w:szCs w:val="22"/>
        </w:rPr>
        <w:t xml:space="preserve">Alt, Corinna (2015): </w:t>
      </w:r>
      <w:r w:rsidR="00F56FA5">
        <w:rPr>
          <w:sz w:val="22"/>
          <w:szCs w:val="22"/>
        </w:rPr>
        <w:t xml:space="preserve">Sprachkompetenzen in der Altenpflegeausbildung — Analyse der sprachlichen Anforderungen, Sprachstandserhebung mit dem Diagnoseinstrument VERA-8 und Konsequenzen für den Unterricht an beruflichen Schulen. München: Technische Universität München, Lehrstuhl für Fachdidaktik der Ernährungs- und Hauswirtschaft. [Online verfügbar unter: </w:t>
      </w:r>
      <w:r w:rsidR="00F56FA5" w:rsidRPr="00F56FA5">
        <w:rPr>
          <w:color w:val="000000" w:themeColor="text1"/>
          <w:sz w:val="22"/>
          <w:szCs w:val="22"/>
        </w:rPr>
        <w:fldChar w:fldCharType="begin"/>
      </w:r>
      <w:r w:rsidR="00F56FA5" w:rsidRPr="00F56FA5">
        <w:rPr>
          <w:color w:val="000000" w:themeColor="text1"/>
          <w:sz w:val="22"/>
          <w:szCs w:val="22"/>
        </w:rPr>
        <w:instrText xml:space="preserve"> HYPERLINK "https://www.google.com/url?sa=t&amp;rct=j&amp;q=&amp;esrc=s&amp;source=web&amp;cd=1&amp;ved=2ahUKEwiRzfDn_bPjAhUR66QKHXTFD50QFjAAegQIARAC&amp;url=https%3A%2F%2Fmediatum.ub.tum.de%2Fdoc%2F1283653%2F1283653.pdf&amp;usg=AOvVaw3em4O0YGJtsfuIvS60wcfg" </w:instrText>
      </w:r>
      <w:r w:rsidR="00F56FA5" w:rsidRPr="00F56FA5">
        <w:rPr>
          <w:color w:val="000000" w:themeColor="text1"/>
          <w:sz w:val="22"/>
          <w:szCs w:val="22"/>
        </w:rPr>
        <w:fldChar w:fldCharType="separate"/>
      </w:r>
      <w:r w:rsidR="00F56FA5" w:rsidRPr="00F56FA5">
        <w:rPr>
          <w:rStyle w:val="Hyperlink"/>
          <w:iCs/>
          <w:color w:val="000000" w:themeColor="text1"/>
          <w:sz w:val="22"/>
          <w:szCs w:val="22"/>
          <w:u w:val="none"/>
        </w:rPr>
        <w:t>https://mediatum.ub.tum.de/doc/1283653/1283653.pdf</w:t>
      </w:r>
      <w:r w:rsidR="00F64491">
        <w:rPr>
          <w:rStyle w:val="Hyperlink"/>
          <w:iCs/>
          <w:color w:val="000000" w:themeColor="text1"/>
          <w:sz w:val="22"/>
          <w:szCs w:val="22"/>
          <w:u w:val="none"/>
        </w:rPr>
        <w:t>. Z</w:t>
      </w:r>
      <w:r w:rsidR="00F56FA5" w:rsidRPr="00F56FA5">
        <w:rPr>
          <w:rStyle w:val="Hyperlink"/>
          <w:iCs/>
          <w:color w:val="000000" w:themeColor="text1"/>
          <w:sz w:val="22"/>
          <w:szCs w:val="22"/>
          <w:u w:val="none"/>
        </w:rPr>
        <w:t>uletzt zugegriffen am 14.07.2019]</w:t>
      </w:r>
    </w:p>
    <w:p w14:paraId="1F16E0A1" w14:textId="387A483D" w:rsidR="00F56FA5" w:rsidRDefault="00F56FA5" w:rsidP="00F56FA5">
      <w:pPr>
        <w:spacing w:before="120" w:after="120"/>
        <w:ind w:left="709" w:hanging="709"/>
        <w:rPr>
          <w:color w:val="000000" w:themeColor="text1"/>
          <w:sz w:val="22"/>
          <w:szCs w:val="22"/>
        </w:rPr>
      </w:pPr>
      <w:r w:rsidRPr="00F56FA5">
        <w:rPr>
          <w:color w:val="000000" w:themeColor="text1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</w:rPr>
        <w:t>Domes, Sonja (eingereicht): Kommunikation im Kreißsaal: Wie überwiden Hebammen und Migrantinnen sprachliche Hürden? In: Wulff, Nadja / Strömsdörfer, Dennis / Willmann, Markus (Hgg.): Deutsch weltweit: Materialien Deutsch als Fremdsprache. Göttingen: Universitätsverlag.</w:t>
      </w:r>
    </w:p>
    <w:p w14:paraId="3140876F" w14:textId="3E6AAD22" w:rsidR="000E05FC" w:rsidRPr="000E05FC" w:rsidRDefault="000E05FC" w:rsidP="00F23685">
      <w:pPr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Laßmann, Patrick (2015): Sprachkompetenz in der Pflege — Versuch einer Systematisierung. Köln: Katholische Hochschule Nordrhein-Westfalen. [Online verfügbar unter: </w:t>
      </w:r>
      <w:r w:rsidRPr="000E05FC">
        <w:rPr>
          <w:sz w:val="22"/>
          <w:szCs w:val="22"/>
        </w:rPr>
        <w:t>https://kidoks.bsz-bw.de/files/487/Sprachkompetenz+in+der+Pflege.pdf</w:t>
      </w:r>
      <w:r>
        <w:rPr>
          <w:sz w:val="22"/>
          <w:szCs w:val="22"/>
        </w:rPr>
        <w:t>, zuletzt zugegriffen am: 14.07.2019</w:t>
      </w:r>
      <w:r w:rsidR="00F23685">
        <w:rPr>
          <w:sz w:val="22"/>
          <w:szCs w:val="22"/>
        </w:rPr>
        <w:t>]</w:t>
      </w:r>
    </w:p>
    <w:p w14:paraId="46323044" w14:textId="550D103E" w:rsidR="000E05FC" w:rsidRPr="00F23685" w:rsidRDefault="00F23685" w:rsidP="00F56FA5">
      <w:pPr>
        <w:spacing w:before="120" w:after="120"/>
        <w:ind w:left="709" w:hanging="709"/>
        <w:rPr>
          <w:sz w:val="22"/>
          <w:szCs w:val="22"/>
        </w:rPr>
      </w:pPr>
      <w:r w:rsidRPr="00F23685">
        <w:rPr>
          <w:sz w:val="22"/>
          <w:szCs w:val="22"/>
        </w:rPr>
        <w:t>Matic, Igor / Hanselmann, Sandra / Kleinberger, Ulla (</w:t>
      </w:r>
      <w:r>
        <w:rPr>
          <w:sz w:val="22"/>
          <w:szCs w:val="22"/>
        </w:rPr>
        <w:t>2016</w:t>
      </w:r>
      <w:r w:rsidRPr="00F23685">
        <w:rPr>
          <w:sz w:val="22"/>
          <w:szCs w:val="22"/>
        </w:rPr>
        <w:t xml:space="preserve">): </w:t>
      </w:r>
      <w:r>
        <w:rPr>
          <w:sz w:val="22"/>
          <w:szCs w:val="22"/>
        </w:rPr>
        <w:t>„</w:t>
      </w:r>
      <w:r w:rsidRPr="00F23685">
        <w:rPr>
          <w:sz w:val="22"/>
          <w:szCs w:val="22"/>
        </w:rPr>
        <w:t xml:space="preserve">SOME tabltes they say i don’t get anyMORE,” — Wissensaushandlungen in der mehrsprachigen </w:t>
      </w:r>
      <w:r>
        <w:rPr>
          <w:sz w:val="22"/>
          <w:szCs w:val="22"/>
        </w:rPr>
        <w:t>häuslichen Pflege. In: Gross, Alexandra / Harren, Inga (Hgg.): Wissen in institutioneller Kommunikation. Frankfurt am Main: Lang, 57-82.</w:t>
      </w:r>
    </w:p>
    <w:p w14:paraId="172522A6" w14:textId="2AEB5430" w:rsidR="00640849" w:rsidRDefault="00F23685" w:rsidP="00DB3FC0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Matic, Igor (2017): Mehrsprachigkeit und Verstehen: </w:t>
      </w:r>
      <w:r w:rsidR="00D62036">
        <w:rPr>
          <w:sz w:val="22"/>
          <w:szCs w:val="22"/>
        </w:rPr>
        <w:t xml:space="preserve">eine </w:t>
      </w:r>
      <w:r>
        <w:rPr>
          <w:sz w:val="22"/>
          <w:szCs w:val="22"/>
        </w:rPr>
        <w:t xml:space="preserve">gesprächsanalytische </w:t>
      </w:r>
      <w:r w:rsidR="00D62036">
        <w:rPr>
          <w:sz w:val="22"/>
          <w:szCs w:val="22"/>
        </w:rPr>
        <w:t xml:space="preserve">Untersuchung mehrsprachiger Pflegeinteraktionen im Kontext der Schweizer Spitex. Zürich: Universität Zurüch. </w:t>
      </w:r>
    </w:p>
    <w:p w14:paraId="21096D09" w14:textId="4DA643E0" w:rsidR="00D62036" w:rsidRDefault="00D62036" w:rsidP="00DB3FC0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Posenau, André (2014): Analyse der Kommunikation zwischen dementen Bewohnern und dem Pflegepersonal während der Morgenpflege im Altenheim. Mannheim: Verlag für Gesprächsforschung. [Online verfügbar unter: </w:t>
      </w:r>
      <w:r w:rsidRPr="00D62036">
        <w:rPr>
          <w:sz w:val="22"/>
          <w:szCs w:val="22"/>
        </w:rPr>
        <w:t>http://www.verlag-gespraechsforschung.de/2014/pdf/demenz.pdf</w:t>
      </w:r>
      <w:r w:rsidR="00F64491">
        <w:rPr>
          <w:sz w:val="22"/>
          <w:szCs w:val="22"/>
        </w:rPr>
        <w:t>. Z</w:t>
      </w:r>
      <w:r>
        <w:rPr>
          <w:sz w:val="22"/>
          <w:szCs w:val="22"/>
        </w:rPr>
        <w:t>uletzt zugegriffen am: 14.07.2019]</w:t>
      </w:r>
    </w:p>
    <w:p w14:paraId="210FC7F0" w14:textId="6D6D7590" w:rsidR="001D492D" w:rsidRPr="00BF00F5" w:rsidRDefault="001D492D" w:rsidP="006C622A">
      <w:pPr>
        <w:spacing w:before="120" w:after="120"/>
        <w:ind w:left="709" w:hanging="709"/>
        <w:rPr>
          <w:sz w:val="22"/>
          <w:szCs w:val="22"/>
        </w:rPr>
      </w:pPr>
      <w:r w:rsidRPr="006C622A">
        <w:rPr>
          <w:sz w:val="22"/>
          <w:szCs w:val="22"/>
          <w:lang w:val="en-US"/>
        </w:rPr>
        <w:t xml:space="preserve">Schwei, Rebecca J. / Del Pozo, Sam </w:t>
      </w:r>
      <w:r w:rsidR="006C622A" w:rsidRPr="006C622A">
        <w:rPr>
          <w:sz w:val="22"/>
          <w:szCs w:val="22"/>
          <w:lang w:val="en-US"/>
        </w:rPr>
        <w:t>/</w:t>
      </w:r>
      <w:r w:rsidRPr="006C622A">
        <w:rPr>
          <w:sz w:val="22"/>
          <w:szCs w:val="22"/>
          <w:lang w:val="en-US"/>
        </w:rPr>
        <w:t xml:space="preserve"> Agger-Gupta</w:t>
      </w:r>
      <w:r w:rsidR="006C622A" w:rsidRPr="006C622A">
        <w:rPr>
          <w:sz w:val="22"/>
          <w:szCs w:val="22"/>
          <w:lang w:val="en-US"/>
        </w:rPr>
        <w:t xml:space="preserve">, Niels / </w:t>
      </w:r>
      <w:r w:rsidRPr="006C622A">
        <w:rPr>
          <w:sz w:val="22"/>
          <w:szCs w:val="22"/>
          <w:lang w:val="en-US"/>
        </w:rPr>
        <w:t>Alvarado-Little</w:t>
      </w:r>
      <w:r w:rsidR="006C622A" w:rsidRPr="006C622A">
        <w:rPr>
          <w:sz w:val="22"/>
          <w:szCs w:val="22"/>
          <w:lang w:val="en-US"/>
        </w:rPr>
        <w:t>, Wilma</w:t>
      </w:r>
      <w:r w:rsidRPr="006C622A">
        <w:rPr>
          <w:sz w:val="22"/>
          <w:szCs w:val="22"/>
          <w:lang w:val="en-US"/>
        </w:rPr>
        <w:t>, Bagchi</w:t>
      </w:r>
      <w:r w:rsidR="006C622A" w:rsidRPr="006C622A">
        <w:rPr>
          <w:sz w:val="22"/>
          <w:szCs w:val="22"/>
          <w:lang w:val="en-US"/>
        </w:rPr>
        <w:t>,</w:t>
      </w:r>
      <w:r w:rsidRPr="006C622A">
        <w:rPr>
          <w:sz w:val="22"/>
          <w:szCs w:val="22"/>
          <w:lang w:val="en-US"/>
        </w:rPr>
        <w:t xml:space="preserve"> </w:t>
      </w:r>
      <w:r w:rsidR="006C622A" w:rsidRPr="006C622A">
        <w:rPr>
          <w:sz w:val="22"/>
          <w:szCs w:val="22"/>
          <w:lang w:val="en-US"/>
        </w:rPr>
        <w:t xml:space="preserve">Ann / Chen, </w:t>
      </w:r>
      <w:r w:rsidRPr="006C622A">
        <w:rPr>
          <w:sz w:val="22"/>
          <w:szCs w:val="22"/>
          <w:lang w:val="en-US"/>
        </w:rPr>
        <w:t xml:space="preserve">Alice Hm </w:t>
      </w:r>
      <w:r w:rsidR="006C622A" w:rsidRPr="006C622A">
        <w:rPr>
          <w:sz w:val="22"/>
          <w:szCs w:val="22"/>
          <w:lang w:val="en-US"/>
        </w:rPr>
        <w:t xml:space="preserve">/ Diamond, </w:t>
      </w:r>
      <w:r w:rsidRPr="006C622A">
        <w:rPr>
          <w:sz w:val="22"/>
          <w:szCs w:val="22"/>
          <w:lang w:val="en-US"/>
        </w:rPr>
        <w:t xml:space="preserve">Lisa </w:t>
      </w:r>
      <w:r w:rsidR="006C622A" w:rsidRPr="006C622A">
        <w:rPr>
          <w:sz w:val="22"/>
          <w:szCs w:val="22"/>
          <w:lang w:val="en-US"/>
        </w:rPr>
        <w:t xml:space="preserve">/ Gany, </w:t>
      </w:r>
      <w:r w:rsidRPr="001D492D">
        <w:rPr>
          <w:sz w:val="22"/>
          <w:szCs w:val="22"/>
          <w:lang w:val="en-US"/>
        </w:rPr>
        <w:t xml:space="preserve">Francesca </w:t>
      </w:r>
      <w:r w:rsidR="006C622A">
        <w:rPr>
          <w:sz w:val="22"/>
          <w:szCs w:val="22"/>
          <w:lang w:val="en-US"/>
        </w:rPr>
        <w:t>/</w:t>
      </w:r>
      <w:r w:rsidRPr="001D492D">
        <w:rPr>
          <w:sz w:val="22"/>
          <w:szCs w:val="22"/>
          <w:lang w:val="en-US"/>
        </w:rPr>
        <w:t xml:space="preserve"> </w:t>
      </w:r>
      <w:r w:rsidR="006C622A" w:rsidRPr="001D492D">
        <w:rPr>
          <w:sz w:val="22"/>
          <w:szCs w:val="22"/>
          <w:lang w:val="en-US"/>
        </w:rPr>
        <w:t>Wongi</w:t>
      </w:r>
      <w:r w:rsidR="006C622A">
        <w:rPr>
          <w:sz w:val="22"/>
          <w:szCs w:val="22"/>
          <w:lang w:val="en-US"/>
        </w:rPr>
        <w:t>,</w:t>
      </w:r>
      <w:r w:rsidR="006C622A" w:rsidRPr="001D492D">
        <w:rPr>
          <w:sz w:val="22"/>
          <w:szCs w:val="22"/>
          <w:lang w:val="en-US"/>
        </w:rPr>
        <w:t xml:space="preserve"> </w:t>
      </w:r>
      <w:r w:rsidRPr="001D492D">
        <w:rPr>
          <w:sz w:val="22"/>
          <w:szCs w:val="22"/>
          <w:lang w:val="en-US"/>
        </w:rPr>
        <w:t>Doreena</w:t>
      </w:r>
      <w:r w:rsidR="006C622A">
        <w:rPr>
          <w:sz w:val="22"/>
          <w:szCs w:val="22"/>
          <w:lang w:val="en-US"/>
        </w:rPr>
        <w:t xml:space="preserve"> /</w:t>
      </w:r>
      <w:r w:rsidRPr="001D492D">
        <w:rPr>
          <w:sz w:val="22"/>
          <w:szCs w:val="22"/>
          <w:lang w:val="en-US"/>
        </w:rPr>
        <w:t xml:space="preserve"> </w:t>
      </w:r>
      <w:r w:rsidR="006C622A" w:rsidRPr="001D492D">
        <w:rPr>
          <w:sz w:val="22"/>
          <w:szCs w:val="22"/>
          <w:lang w:val="en-US"/>
        </w:rPr>
        <w:t>Jacobs</w:t>
      </w:r>
      <w:r w:rsidR="006C622A">
        <w:rPr>
          <w:sz w:val="22"/>
          <w:szCs w:val="22"/>
          <w:lang w:val="en-US"/>
        </w:rPr>
        <w:t>,</w:t>
      </w:r>
      <w:r w:rsidR="006C622A" w:rsidRPr="001D492D">
        <w:rPr>
          <w:sz w:val="22"/>
          <w:szCs w:val="22"/>
          <w:lang w:val="en-US"/>
        </w:rPr>
        <w:t xml:space="preserve"> </w:t>
      </w:r>
      <w:r w:rsidRPr="001D492D">
        <w:rPr>
          <w:sz w:val="22"/>
          <w:szCs w:val="22"/>
          <w:lang w:val="en-US"/>
        </w:rPr>
        <w:t xml:space="preserve">Elizabeth A. </w:t>
      </w:r>
      <w:r w:rsidR="006C622A">
        <w:rPr>
          <w:sz w:val="22"/>
          <w:szCs w:val="22"/>
          <w:lang w:val="en-US"/>
        </w:rPr>
        <w:t xml:space="preserve">(2016): </w:t>
      </w:r>
      <w:r w:rsidR="006C622A" w:rsidRPr="006C622A">
        <w:rPr>
          <w:sz w:val="22"/>
          <w:szCs w:val="22"/>
          <w:lang w:val="en-US"/>
        </w:rPr>
        <w:t>Changes in research on language barriers in health care since</w:t>
      </w:r>
      <w:r w:rsidR="006C622A">
        <w:rPr>
          <w:sz w:val="22"/>
          <w:szCs w:val="22"/>
          <w:lang w:val="en-US"/>
        </w:rPr>
        <w:t xml:space="preserve"> </w:t>
      </w:r>
      <w:r w:rsidR="006C622A" w:rsidRPr="006C622A">
        <w:rPr>
          <w:sz w:val="22"/>
          <w:szCs w:val="22"/>
          <w:lang w:val="en-US"/>
        </w:rPr>
        <w:t>2003: A cross-sectional review study</w:t>
      </w:r>
      <w:r w:rsidR="006C622A">
        <w:rPr>
          <w:sz w:val="22"/>
          <w:szCs w:val="22"/>
          <w:lang w:val="en-US"/>
        </w:rPr>
        <w:t xml:space="preserve">. </w:t>
      </w:r>
      <w:r w:rsidR="006C622A" w:rsidRPr="00BF00F5">
        <w:rPr>
          <w:sz w:val="22"/>
          <w:szCs w:val="22"/>
        </w:rPr>
        <w:t>In: International Journal of Nusring Studies 54, 36–44.</w:t>
      </w:r>
    </w:p>
    <w:p w14:paraId="1B440243" w14:textId="45346D23" w:rsidR="006C622A" w:rsidRDefault="006C622A" w:rsidP="006C622A">
      <w:pPr>
        <w:spacing w:before="120" w:after="120"/>
        <w:ind w:left="709" w:hanging="709"/>
        <w:rPr>
          <w:sz w:val="22"/>
          <w:szCs w:val="22"/>
        </w:rPr>
      </w:pPr>
      <w:r w:rsidRPr="006C622A">
        <w:rPr>
          <w:sz w:val="22"/>
          <w:szCs w:val="22"/>
        </w:rPr>
        <w:t>R</w:t>
      </w:r>
      <w:r w:rsidR="00C20A4B">
        <w:rPr>
          <w:sz w:val="22"/>
          <w:szCs w:val="22"/>
        </w:rPr>
        <w:t>u</w:t>
      </w:r>
      <w:r w:rsidRPr="006C622A">
        <w:rPr>
          <w:sz w:val="22"/>
          <w:szCs w:val="22"/>
        </w:rPr>
        <w:t xml:space="preserve">dziak, Liubou (2017): Mündliche Ausdrucksfähigkeit nichtmuttersprachlicher </w:t>
      </w:r>
      <w:r>
        <w:rPr>
          <w:sz w:val="22"/>
          <w:szCs w:val="22"/>
        </w:rPr>
        <w:t>Pflegekräfte bei Teambesprechungen in Seniorenheimen. Freiburg: Pädagogische Hochschule Freiburg, unveröffentlichte Masterarbeit.</w:t>
      </w:r>
    </w:p>
    <w:p w14:paraId="074BB694" w14:textId="2D956752" w:rsidR="00C20A4B" w:rsidRDefault="0091349F" w:rsidP="006C622A">
      <w:pPr>
        <w:spacing w:before="120" w:after="120"/>
        <w:ind w:left="709" w:hanging="709"/>
        <w:rPr>
          <w:sz w:val="22"/>
          <w:szCs w:val="22"/>
        </w:rPr>
      </w:pPr>
      <w:r w:rsidRPr="0091349F">
        <w:rPr>
          <w:sz w:val="22"/>
          <w:szCs w:val="22"/>
        </w:rPr>
        <w:t xml:space="preserve">Spranz-Fogasy, Thomas / Becker, Maria / Menz, Florian / Nowak, Peter (2014): Literatur zur Medizinischen </w:t>
      </w:r>
      <w:r>
        <w:rPr>
          <w:sz w:val="22"/>
          <w:szCs w:val="22"/>
        </w:rPr>
        <w:t xml:space="preserve">Kommunikation. Mannheim: Institut für deutsche Sprache. [Online verfügbar unter: </w:t>
      </w:r>
      <w:r w:rsidRPr="0091349F">
        <w:rPr>
          <w:sz w:val="22"/>
          <w:szCs w:val="22"/>
        </w:rPr>
        <w:t>https://grammis.ids-mannheim.de/pragdb/Literatur_zur_Medizinischen_Kommunikation_Version2014.pdf</w:t>
      </w:r>
      <w:r>
        <w:rPr>
          <w:sz w:val="22"/>
          <w:szCs w:val="22"/>
        </w:rPr>
        <w:t>, zuletzt zugegriffen am: 27.07.2019]</w:t>
      </w:r>
    </w:p>
    <w:p w14:paraId="57A97FA4" w14:textId="0B920EF8" w:rsidR="00540E72" w:rsidRDefault="00540E72" w:rsidP="006C622A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lastRenderedPageBreak/>
        <w:t>Schropp, Helen / Dippold-Schenk, Katja (2018): Integriertes Fach- und Sprachleren in der beruflichen (Anpassungs-)Qualifizierung: Entwicklung von Weiterbildungsformaten für Fach- und Sprachlernende im Bereich Pflege und Medizin. In: Sprache im Beruf 1, 2018/2, 133–152.</w:t>
      </w:r>
    </w:p>
    <w:p w14:paraId="6119104A" w14:textId="29904C1C" w:rsidR="00540E72" w:rsidRDefault="00540E72" w:rsidP="006C622A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Sander, Isa-Lou (2019): Berufssprache — </w:t>
      </w:r>
      <w:r w:rsidR="00B67229">
        <w:rPr>
          <w:sz w:val="22"/>
          <w:szCs w:val="22"/>
        </w:rPr>
        <w:t xml:space="preserve">Registermodellierungen und Fördermöglichkeiten: </w:t>
      </w:r>
      <w:r w:rsidR="004B2A54">
        <w:rPr>
          <w:sz w:val="22"/>
          <w:szCs w:val="22"/>
        </w:rPr>
        <w:t>Fragestellung und Forschungsmethodik einer empirischen Grundlagenstudie. In: Sprache im Beruf 2, 2019/1, 56–69.</w:t>
      </w:r>
    </w:p>
    <w:p w14:paraId="1FC48BC4" w14:textId="7935BAEC" w:rsidR="008E54AB" w:rsidRDefault="008E54AB" w:rsidP="006C622A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Ammende, Rainer / Arens, Frank / Darmann-Finck, Ingrid / Ertl-Schmuck, Roswitha / Hundenborn, Gertrud / Knigge-Demal, Barbara / Machleit, </w:t>
      </w:r>
      <w:r w:rsidR="007C2F9E">
        <w:rPr>
          <w:sz w:val="22"/>
          <w:szCs w:val="22"/>
        </w:rPr>
        <w:t xml:space="preserve">Uwe / Maier, Christine / Muths, Sabine / Walter, Anja (2019): </w:t>
      </w:r>
      <w:r>
        <w:rPr>
          <w:sz w:val="22"/>
          <w:szCs w:val="22"/>
        </w:rPr>
        <w:t xml:space="preserve"> Rahmenpläne der Fachkommission n</w:t>
      </w:r>
      <w:r w:rsidR="007C2F9E">
        <w:rPr>
          <w:sz w:val="22"/>
          <w:szCs w:val="22"/>
        </w:rPr>
        <w:t xml:space="preserve">ach §53 PflBG: Rahmenpläne für den theoretischen und praktischen Unterricht / Rahmenpläne für die praktische Ausbildung. [Online verfügbar unter: </w:t>
      </w:r>
      <w:r w:rsidR="007C2F9E" w:rsidRPr="007C2F9E">
        <w:rPr>
          <w:sz w:val="22"/>
          <w:szCs w:val="22"/>
        </w:rPr>
        <w:t>https://www.bibb.de/dokumente/pdf/geschst_pflgb_rahmenplaene-der-fachkommission.pdf</w:t>
      </w:r>
      <w:r w:rsidR="007C2F9E">
        <w:rPr>
          <w:sz w:val="22"/>
          <w:szCs w:val="22"/>
        </w:rPr>
        <w:t>, zuletzt zugegriffen am 5. August 2019]</w:t>
      </w:r>
    </w:p>
    <w:p w14:paraId="0BEDA9AB" w14:textId="57BCBABA" w:rsidR="007C2F9E" w:rsidRPr="0091349F" w:rsidRDefault="007C2F9E" w:rsidP="006C622A">
      <w:pPr>
        <w:spacing w:before="120" w:after="120"/>
        <w:ind w:left="709" w:hanging="709"/>
        <w:rPr>
          <w:sz w:val="22"/>
          <w:szCs w:val="22"/>
        </w:rPr>
      </w:pPr>
      <w:r>
        <w:rPr>
          <w:sz w:val="22"/>
          <w:szCs w:val="22"/>
        </w:rPr>
        <w:t xml:space="preserve">[PflAPrV] </w:t>
      </w:r>
      <w:r w:rsidR="00C220E0">
        <w:rPr>
          <w:sz w:val="22"/>
          <w:szCs w:val="22"/>
        </w:rPr>
        <w:t xml:space="preserve">(2018): </w:t>
      </w:r>
      <w:r>
        <w:rPr>
          <w:sz w:val="22"/>
          <w:szCs w:val="22"/>
        </w:rPr>
        <w:t>Ausbildungs- und Prüfungsverordnung für die Pflegeberufe: Pflege.Ausbildungs- und Prüfungsverordnung – PflAPrV vom 2. Oktober 2018. In: Bundesgesetzblatt Jahrgang 2018, Teil I, Nr. 34, ausgegeben zu Bonn am 10. Oktober 2018, 1572–161. [Online verfügbar unter: www.bundesgesetzblatt.de</w:t>
      </w:r>
      <w:r w:rsidR="00F64491">
        <w:rPr>
          <w:sz w:val="22"/>
          <w:szCs w:val="22"/>
        </w:rPr>
        <w:t>. Z</w:t>
      </w:r>
      <w:r>
        <w:rPr>
          <w:sz w:val="22"/>
          <w:szCs w:val="22"/>
        </w:rPr>
        <w:t xml:space="preserve">uletzt zugegriffen am </w:t>
      </w:r>
      <w:r w:rsidR="00CE075A">
        <w:rPr>
          <w:sz w:val="22"/>
          <w:szCs w:val="22"/>
        </w:rPr>
        <w:t>0</w:t>
      </w:r>
      <w:r>
        <w:rPr>
          <w:sz w:val="22"/>
          <w:szCs w:val="22"/>
        </w:rPr>
        <w:t>3.</w:t>
      </w:r>
      <w:r w:rsidR="00CE075A">
        <w:rPr>
          <w:sz w:val="22"/>
          <w:szCs w:val="22"/>
        </w:rPr>
        <w:t>08.</w:t>
      </w:r>
      <w:r>
        <w:rPr>
          <w:sz w:val="22"/>
          <w:szCs w:val="22"/>
        </w:rPr>
        <w:t xml:space="preserve"> 2019]</w:t>
      </w:r>
    </w:p>
    <w:sectPr w:rsidR="007C2F9E" w:rsidRPr="0091349F" w:rsidSect="00080A68">
      <w:headerReference w:type="even" r:id="rId19"/>
      <w:headerReference w:type="default" r:id="rId20"/>
      <w:footerReference w:type="even" r:id="rId21"/>
      <w:footerReference w:type="default" r:id="rId2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6" w:author="Simone Amorocho" w:date="2017-07-17T20:55:00Z" w:initials="SA">
    <w:p w14:paraId="55B3D0B6" w14:textId="77777777" w:rsidR="00AB7F26" w:rsidRDefault="00AB7F26" w:rsidP="00617C50">
      <w:pPr>
        <w:pStyle w:val="Kommentartext"/>
      </w:pPr>
      <w:r>
        <w:rPr>
          <w:rStyle w:val="Kommentarzeichen"/>
        </w:rPr>
        <w:annotationRef/>
      </w:r>
      <w:r>
        <w:t>Noch einarbeiten!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B3D0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B3D0B6" w16cid:durableId="20CB52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63BD9" w14:textId="77777777" w:rsidR="006B1C6E" w:rsidRDefault="006B1C6E" w:rsidP="009219A3">
      <w:r>
        <w:separator/>
      </w:r>
    </w:p>
  </w:endnote>
  <w:endnote w:type="continuationSeparator" w:id="0">
    <w:p w14:paraId="13E306B3" w14:textId="77777777" w:rsidR="006B1C6E" w:rsidRDefault="006B1C6E" w:rsidP="0092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77129648"/>
      <w:docPartObj>
        <w:docPartGallery w:val="Page Numbers (Bottom of Page)"/>
        <w:docPartUnique/>
      </w:docPartObj>
    </w:sdtPr>
    <w:sdtContent>
      <w:p w14:paraId="1C22F790" w14:textId="77777777" w:rsidR="00AB7F26" w:rsidRDefault="00AB7F26" w:rsidP="00E81C2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4802077" w14:textId="77777777" w:rsidR="00AB7F26" w:rsidRDefault="00AB7F26" w:rsidP="009219A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312071708"/>
      <w:docPartObj>
        <w:docPartGallery w:val="Page Numbers (Bottom of Page)"/>
        <w:docPartUnique/>
      </w:docPartObj>
    </w:sdtPr>
    <w:sdtContent>
      <w:p w14:paraId="7C07AC2D" w14:textId="77777777" w:rsidR="00AB7F26" w:rsidRDefault="00AB7F26" w:rsidP="00E81C20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4D6529D7" w14:textId="77777777" w:rsidR="00AB7F26" w:rsidRDefault="00AB7F26" w:rsidP="009219A3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1E0FF" w14:textId="77777777" w:rsidR="006B1C6E" w:rsidRDefault="006B1C6E" w:rsidP="009219A3">
      <w:r>
        <w:separator/>
      </w:r>
    </w:p>
  </w:footnote>
  <w:footnote w:type="continuationSeparator" w:id="0">
    <w:p w14:paraId="5CDB2111" w14:textId="77777777" w:rsidR="006B1C6E" w:rsidRDefault="006B1C6E" w:rsidP="00921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692792984"/>
      <w:docPartObj>
        <w:docPartGallery w:val="Page Numbers (Top of Page)"/>
        <w:docPartUnique/>
      </w:docPartObj>
    </w:sdtPr>
    <w:sdtContent>
      <w:p w14:paraId="623056D2" w14:textId="016FA0A7" w:rsidR="00AB7F26" w:rsidRDefault="00AB7F26" w:rsidP="00943701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32ABD24" w14:textId="77777777" w:rsidR="00AB7F26" w:rsidRDefault="00AB7F26" w:rsidP="00943701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729755053"/>
      <w:docPartObj>
        <w:docPartGallery w:val="Page Numbers (Top of Page)"/>
        <w:docPartUnique/>
      </w:docPartObj>
    </w:sdtPr>
    <w:sdtContent>
      <w:p w14:paraId="27B86147" w14:textId="50C05924" w:rsidR="00AB7F26" w:rsidRDefault="00AB7F26" w:rsidP="00943701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52</w:t>
        </w:r>
        <w:r>
          <w:rPr>
            <w:rStyle w:val="Seitenzahl"/>
          </w:rPr>
          <w:fldChar w:fldCharType="end"/>
        </w:r>
      </w:p>
    </w:sdtContent>
  </w:sdt>
  <w:p w14:paraId="02895AA5" w14:textId="23C10F46" w:rsidR="00AB7F26" w:rsidRPr="00943701" w:rsidRDefault="00AB7F26" w:rsidP="00943701">
    <w:pPr>
      <w:pStyle w:val="Kopfzeile"/>
      <w:pBdr>
        <w:bottom w:val="single" w:sz="4" w:space="1" w:color="auto"/>
      </w:pBdr>
      <w:ind w:right="360"/>
      <w:rPr>
        <w:smallCaps/>
        <w:sz w:val="20"/>
        <w:szCs w:val="20"/>
      </w:rPr>
    </w:pPr>
    <w:r w:rsidRPr="00943701">
      <w:rPr>
        <w:smallCaps/>
        <w:sz w:val="20"/>
        <w:szCs w:val="20"/>
      </w:rPr>
      <w:t>12. Literatur</w:t>
    </w:r>
    <w:r w:rsidRPr="00943701">
      <w:rPr>
        <w:smallCaps/>
        <w:sz w:val="20"/>
        <w:szCs w:val="20"/>
      </w:rPr>
      <w:tab/>
    </w:r>
    <w:r w:rsidRPr="00943701">
      <w:rPr>
        <w:smallCaps/>
        <w:sz w:val="20"/>
        <w:szCs w:val="20"/>
      </w:rPr>
      <w:tab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e Amorocho">
    <w15:presenceInfo w15:providerId="None" w15:userId="Simone Amoroc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A9"/>
    <w:rsid w:val="0001488C"/>
    <w:rsid w:val="0001578B"/>
    <w:rsid w:val="00032594"/>
    <w:rsid w:val="00036CD8"/>
    <w:rsid w:val="000370F6"/>
    <w:rsid w:val="00041527"/>
    <w:rsid w:val="00042E76"/>
    <w:rsid w:val="00053B93"/>
    <w:rsid w:val="000774AF"/>
    <w:rsid w:val="00080A68"/>
    <w:rsid w:val="00082CB0"/>
    <w:rsid w:val="000902D9"/>
    <w:rsid w:val="00092D21"/>
    <w:rsid w:val="000A0678"/>
    <w:rsid w:val="000B0D28"/>
    <w:rsid w:val="000C5B54"/>
    <w:rsid w:val="000D1274"/>
    <w:rsid w:val="000D346B"/>
    <w:rsid w:val="000E05FC"/>
    <w:rsid w:val="000E5A4D"/>
    <w:rsid w:val="000F1E62"/>
    <w:rsid w:val="000F53E6"/>
    <w:rsid w:val="00113C42"/>
    <w:rsid w:val="00117841"/>
    <w:rsid w:val="0012213A"/>
    <w:rsid w:val="00123EE6"/>
    <w:rsid w:val="00125C37"/>
    <w:rsid w:val="001314AA"/>
    <w:rsid w:val="00132AC4"/>
    <w:rsid w:val="00144EF4"/>
    <w:rsid w:val="00147E54"/>
    <w:rsid w:val="00153DA1"/>
    <w:rsid w:val="00153DE9"/>
    <w:rsid w:val="00156BBD"/>
    <w:rsid w:val="00162A71"/>
    <w:rsid w:val="001737AC"/>
    <w:rsid w:val="00181BA9"/>
    <w:rsid w:val="00187799"/>
    <w:rsid w:val="001B460E"/>
    <w:rsid w:val="001C79DD"/>
    <w:rsid w:val="001D3E2F"/>
    <w:rsid w:val="001D492D"/>
    <w:rsid w:val="001D7588"/>
    <w:rsid w:val="001D7C0D"/>
    <w:rsid w:val="001E6B0C"/>
    <w:rsid w:val="001E763A"/>
    <w:rsid w:val="001F0926"/>
    <w:rsid w:val="001F3D29"/>
    <w:rsid w:val="00203396"/>
    <w:rsid w:val="00220989"/>
    <w:rsid w:val="00220FB1"/>
    <w:rsid w:val="0022346E"/>
    <w:rsid w:val="0022575B"/>
    <w:rsid w:val="00230EBF"/>
    <w:rsid w:val="002419EF"/>
    <w:rsid w:val="00253967"/>
    <w:rsid w:val="00267477"/>
    <w:rsid w:val="00271DA7"/>
    <w:rsid w:val="00273CFC"/>
    <w:rsid w:val="00276F5D"/>
    <w:rsid w:val="002819AE"/>
    <w:rsid w:val="0028274C"/>
    <w:rsid w:val="00284066"/>
    <w:rsid w:val="00295091"/>
    <w:rsid w:val="002A3BD1"/>
    <w:rsid w:val="002A7BD3"/>
    <w:rsid w:val="002B0155"/>
    <w:rsid w:val="002E028A"/>
    <w:rsid w:val="002F3F28"/>
    <w:rsid w:val="00301678"/>
    <w:rsid w:val="0031557A"/>
    <w:rsid w:val="00325C9E"/>
    <w:rsid w:val="00326D62"/>
    <w:rsid w:val="003320FC"/>
    <w:rsid w:val="00342A02"/>
    <w:rsid w:val="0035087D"/>
    <w:rsid w:val="003603F2"/>
    <w:rsid w:val="003655EC"/>
    <w:rsid w:val="00367174"/>
    <w:rsid w:val="00370493"/>
    <w:rsid w:val="0037280E"/>
    <w:rsid w:val="003956D9"/>
    <w:rsid w:val="00397764"/>
    <w:rsid w:val="003A132D"/>
    <w:rsid w:val="003B7B18"/>
    <w:rsid w:val="003B7BD7"/>
    <w:rsid w:val="003C252B"/>
    <w:rsid w:val="003C5CAD"/>
    <w:rsid w:val="003F43C3"/>
    <w:rsid w:val="003F7BC4"/>
    <w:rsid w:val="00401F29"/>
    <w:rsid w:val="00410145"/>
    <w:rsid w:val="00413592"/>
    <w:rsid w:val="0041407B"/>
    <w:rsid w:val="00417F38"/>
    <w:rsid w:val="00423D21"/>
    <w:rsid w:val="00425D0A"/>
    <w:rsid w:val="004353D0"/>
    <w:rsid w:val="00435669"/>
    <w:rsid w:val="004407FB"/>
    <w:rsid w:val="00440C90"/>
    <w:rsid w:val="00450C8D"/>
    <w:rsid w:val="00453A3D"/>
    <w:rsid w:val="00465E4B"/>
    <w:rsid w:val="0047005C"/>
    <w:rsid w:val="00475D6A"/>
    <w:rsid w:val="00481CEE"/>
    <w:rsid w:val="004838BF"/>
    <w:rsid w:val="0048628A"/>
    <w:rsid w:val="00486EE7"/>
    <w:rsid w:val="00497DC0"/>
    <w:rsid w:val="004A2504"/>
    <w:rsid w:val="004A3C45"/>
    <w:rsid w:val="004B090E"/>
    <w:rsid w:val="004B1B2D"/>
    <w:rsid w:val="004B2A54"/>
    <w:rsid w:val="004B454E"/>
    <w:rsid w:val="004B6291"/>
    <w:rsid w:val="004D289C"/>
    <w:rsid w:val="004D737D"/>
    <w:rsid w:val="004D7DE2"/>
    <w:rsid w:val="004E34FF"/>
    <w:rsid w:val="004E577C"/>
    <w:rsid w:val="004E5E8F"/>
    <w:rsid w:val="004F0912"/>
    <w:rsid w:val="005062F7"/>
    <w:rsid w:val="005137A8"/>
    <w:rsid w:val="005140B2"/>
    <w:rsid w:val="005145F5"/>
    <w:rsid w:val="00520C17"/>
    <w:rsid w:val="00540E72"/>
    <w:rsid w:val="005420DC"/>
    <w:rsid w:val="00553BFD"/>
    <w:rsid w:val="00564D5C"/>
    <w:rsid w:val="0057421F"/>
    <w:rsid w:val="00575B93"/>
    <w:rsid w:val="0058461A"/>
    <w:rsid w:val="00586EED"/>
    <w:rsid w:val="00587E60"/>
    <w:rsid w:val="005A281B"/>
    <w:rsid w:val="005A6482"/>
    <w:rsid w:val="005B6297"/>
    <w:rsid w:val="005D1D37"/>
    <w:rsid w:val="005D5520"/>
    <w:rsid w:val="005D7786"/>
    <w:rsid w:val="005E15EE"/>
    <w:rsid w:val="005E67C8"/>
    <w:rsid w:val="005F1C01"/>
    <w:rsid w:val="006155C2"/>
    <w:rsid w:val="00616595"/>
    <w:rsid w:val="00617C50"/>
    <w:rsid w:val="00640849"/>
    <w:rsid w:val="00642561"/>
    <w:rsid w:val="00646140"/>
    <w:rsid w:val="0066454E"/>
    <w:rsid w:val="00665D52"/>
    <w:rsid w:val="0067018C"/>
    <w:rsid w:val="0067239B"/>
    <w:rsid w:val="00680D96"/>
    <w:rsid w:val="00692DD4"/>
    <w:rsid w:val="00694356"/>
    <w:rsid w:val="006B0E00"/>
    <w:rsid w:val="006B1C6E"/>
    <w:rsid w:val="006B3DD1"/>
    <w:rsid w:val="006C4B25"/>
    <w:rsid w:val="006C622A"/>
    <w:rsid w:val="006F170B"/>
    <w:rsid w:val="00715619"/>
    <w:rsid w:val="00716DAE"/>
    <w:rsid w:val="00723912"/>
    <w:rsid w:val="00730875"/>
    <w:rsid w:val="007401C7"/>
    <w:rsid w:val="00742AB6"/>
    <w:rsid w:val="0075394F"/>
    <w:rsid w:val="007620B1"/>
    <w:rsid w:val="007642A0"/>
    <w:rsid w:val="007650C8"/>
    <w:rsid w:val="00774B64"/>
    <w:rsid w:val="007A023A"/>
    <w:rsid w:val="007A1CB0"/>
    <w:rsid w:val="007A3C7A"/>
    <w:rsid w:val="007B2550"/>
    <w:rsid w:val="007B2C7A"/>
    <w:rsid w:val="007B5070"/>
    <w:rsid w:val="007B6E39"/>
    <w:rsid w:val="007C179F"/>
    <w:rsid w:val="007C2F9E"/>
    <w:rsid w:val="007C4BED"/>
    <w:rsid w:val="007E0A0A"/>
    <w:rsid w:val="007E2C4F"/>
    <w:rsid w:val="007E2F4E"/>
    <w:rsid w:val="007E4668"/>
    <w:rsid w:val="007E5906"/>
    <w:rsid w:val="007E707F"/>
    <w:rsid w:val="00803199"/>
    <w:rsid w:val="00813653"/>
    <w:rsid w:val="00824CBD"/>
    <w:rsid w:val="00827671"/>
    <w:rsid w:val="008311B2"/>
    <w:rsid w:val="008321C1"/>
    <w:rsid w:val="00841EC4"/>
    <w:rsid w:val="008469A3"/>
    <w:rsid w:val="008809AA"/>
    <w:rsid w:val="008923ED"/>
    <w:rsid w:val="0089514F"/>
    <w:rsid w:val="008A4465"/>
    <w:rsid w:val="008B65F9"/>
    <w:rsid w:val="008C3D2B"/>
    <w:rsid w:val="008D648E"/>
    <w:rsid w:val="008E54AB"/>
    <w:rsid w:val="009069B7"/>
    <w:rsid w:val="0091349F"/>
    <w:rsid w:val="009219A3"/>
    <w:rsid w:val="00942BAB"/>
    <w:rsid w:val="00943701"/>
    <w:rsid w:val="009555A9"/>
    <w:rsid w:val="009627E6"/>
    <w:rsid w:val="00975437"/>
    <w:rsid w:val="00976076"/>
    <w:rsid w:val="00990F96"/>
    <w:rsid w:val="00997938"/>
    <w:rsid w:val="009B5BFF"/>
    <w:rsid w:val="009C51CA"/>
    <w:rsid w:val="009D1207"/>
    <w:rsid w:val="009D40FB"/>
    <w:rsid w:val="009E47FA"/>
    <w:rsid w:val="009F464C"/>
    <w:rsid w:val="009F5FA0"/>
    <w:rsid w:val="00A1193E"/>
    <w:rsid w:val="00A13E4C"/>
    <w:rsid w:val="00A1483C"/>
    <w:rsid w:val="00A24FDC"/>
    <w:rsid w:val="00A27DD1"/>
    <w:rsid w:val="00A30F75"/>
    <w:rsid w:val="00A36055"/>
    <w:rsid w:val="00A40389"/>
    <w:rsid w:val="00A41D84"/>
    <w:rsid w:val="00A5326D"/>
    <w:rsid w:val="00A603EA"/>
    <w:rsid w:val="00A62F22"/>
    <w:rsid w:val="00A6383A"/>
    <w:rsid w:val="00A65AC5"/>
    <w:rsid w:val="00A65E77"/>
    <w:rsid w:val="00A679EA"/>
    <w:rsid w:val="00A67BCA"/>
    <w:rsid w:val="00A76A29"/>
    <w:rsid w:val="00A86DC3"/>
    <w:rsid w:val="00AA58E4"/>
    <w:rsid w:val="00AB24C9"/>
    <w:rsid w:val="00AB7F26"/>
    <w:rsid w:val="00AC0F15"/>
    <w:rsid w:val="00AC2D52"/>
    <w:rsid w:val="00AC7888"/>
    <w:rsid w:val="00AD4A8F"/>
    <w:rsid w:val="00AE500E"/>
    <w:rsid w:val="00B111F9"/>
    <w:rsid w:val="00B16FB8"/>
    <w:rsid w:val="00B34852"/>
    <w:rsid w:val="00B36319"/>
    <w:rsid w:val="00B43F15"/>
    <w:rsid w:val="00B44277"/>
    <w:rsid w:val="00B56EB0"/>
    <w:rsid w:val="00B64078"/>
    <w:rsid w:val="00B67229"/>
    <w:rsid w:val="00B80DCA"/>
    <w:rsid w:val="00B911A2"/>
    <w:rsid w:val="00B97459"/>
    <w:rsid w:val="00BB18C9"/>
    <w:rsid w:val="00BB5DBF"/>
    <w:rsid w:val="00BC19A0"/>
    <w:rsid w:val="00BF00F5"/>
    <w:rsid w:val="00BF4267"/>
    <w:rsid w:val="00C065A9"/>
    <w:rsid w:val="00C065CC"/>
    <w:rsid w:val="00C06A6B"/>
    <w:rsid w:val="00C07770"/>
    <w:rsid w:val="00C10C93"/>
    <w:rsid w:val="00C15519"/>
    <w:rsid w:val="00C20A4B"/>
    <w:rsid w:val="00C220E0"/>
    <w:rsid w:val="00C33FC7"/>
    <w:rsid w:val="00C348A4"/>
    <w:rsid w:val="00C371A9"/>
    <w:rsid w:val="00C379B4"/>
    <w:rsid w:val="00C400B2"/>
    <w:rsid w:val="00C4413F"/>
    <w:rsid w:val="00C46759"/>
    <w:rsid w:val="00C55AF2"/>
    <w:rsid w:val="00C60174"/>
    <w:rsid w:val="00C76628"/>
    <w:rsid w:val="00C82DD8"/>
    <w:rsid w:val="00C90DE8"/>
    <w:rsid w:val="00CA0978"/>
    <w:rsid w:val="00CA1601"/>
    <w:rsid w:val="00CA1B83"/>
    <w:rsid w:val="00CB1388"/>
    <w:rsid w:val="00CB4D73"/>
    <w:rsid w:val="00CC4F5E"/>
    <w:rsid w:val="00CD22A9"/>
    <w:rsid w:val="00CD4ADD"/>
    <w:rsid w:val="00CD547F"/>
    <w:rsid w:val="00CD5F4C"/>
    <w:rsid w:val="00CD7AF7"/>
    <w:rsid w:val="00CE075A"/>
    <w:rsid w:val="00CE0CEB"/>
    <w:rsid w:val="00CF37B8"/>
    <w:rsid w:val="00D06361"/>
    <w:rsid w:val="00D10878"/>
    <w:rsid w:val="00D14E7F"/>
    <w:rsid w:val="00D154AF"/>
    <w:rsid w:val="00D16B11"/>
    <w:rsid w:val="00D2676A"/>
    <w:rsid w:val="00D36622"/>
    <w:rsid w:val="00D50B39"/>
    <w:rsid w:val="00D52755"/>
    <w:rsid w:val="00D529A5"/>
    <w:rsid w:val="00D54318"/>
    <w:rsid w:val="00D55341"/>
    <w:rsid w:val="00D62036"/>
    <w:rsid w:val="00D77209"/>
    <w:rsid w:val="00D866C9"/>
    <w:rsid w:val="00D91138"/>
    <w:rsid w:val="00DA3185"/>
    <w:rsid w:val="00DA6472"/>
    <w:rsid w:val="00DB3FC0"/>
    <w:rsid w:val="00DB7A89"/>
    <w:rsid w:val="00DC6475"/>
    <w:rsid w:val="00DD1B4C"/>
    <w:rsid w:val="00DE4F5E"/>
    <w:rsid w:val="00DF6574"/>
    <w:rsid w:val="00E00ED5"/>
    <w:rsid w:val="00E02DAE"/>
    <w:rsid w:val="00E050CD"/>
    <w:rsid w:val="00E20980"/>
    <w:rsid w:val="00E2709C"/>
    <w:rsid w:val="00E27F39"/>
    <w:rsid w:val="00E46490"/>
    <w:rsid w:val="00E469B8"/>
    <w:rsid w:val="00E524F6"/>
    <w:rsid w:val="00E6779C"/>
    <w:rsid w:val="00E734B1"/>
    <w:rsid w:val="00E80925"/>
    <w:rsid w:val="00E81C20"/>
    <w:rsid w:val="00E93CF9"/>
    <w:rsid w:val="00EC4B96"/>
    <w:rsid w:val="00ED3C4A"/>
    <w:rsid w:val="00ED56D2"/>
    <w:rsid w:val="00EE5653"/>
    <w:rsid w:val="00EF74E8"/>
    <w:rsid w:val="00F03F68"/>
    <w:rsid w:val="00F10968"/>
    <w:rsid w:val="00F113E7"/>
    <w:rsid w:val="00F23685"/>
    <w:rsid w:val="00F33EBA"/>
    <w:rsid w:val="00F542A8"/>
    <w:rsid w:val="00F56FA5"/>
    <w:rsid w:val="00F64491"/>
    <w:rsid w:val="00F848C0"/>
    <w:rsid w:val="00F8495A"/>
    <w:rsid w:val="00F96166"/>
    <w:rsid w:val="00FA247B"/>
    <w:rsid w:val="00FB0DBE"/>
    <w:rsid w:val="00FB11E2"/>
    <w:rsid w:val="00FB35F7"/>
    <w:rsid w:val="00FC7F62"/>
    <w:rsid w:val="00FD17A7"/>
    <w:rsid w:val="00FE5F32"/>
    <w:rsid w:val="00FF76DB"/>
    <w:rsid w:val="06DE74E8"/>
    <w:rsid w:val="0920D455"/>
    <w:rsid w:val="0A835BF5"/>
    <w:rsid w:val="0BBFACF4"/>
    <w:rsid w:val="0BD293C1"/>
    <w:rsid w:val="0DCBD0F3"/>
    <w:rsid w:val="11806710"/>
    <w:rsid w:val="12F43624"/>
    <w:rsid w:val="149914DD"/>
    <w:rsid w:val="1A6A0909"/>
    <w:rsid w:val="1A8CF0F0"/>
    <w:rsid w:val="1E80EED9"/>
    <w:rsid w:val="29064701"/>
    <w:rsid w:val="2934AD2F"/>
    <w:rsid w:val="33BEB637"/>
    <w:rsid w:val="3798CF95"/>
    <w:rsid w:val="3B440621"/>
    <w:rsid w:val="473674BB"/>
    <w:rsid w:val="4F824430"/>
    <w:rsid w:val="51F9AF66"/>
    <w:rsid w:val="52592091"/>
    <w:rsid w:val="55FA9B0E"/>
    <w:rsid w:val="56E1B301"/>
    <w:rsid w:val="6A139852"/>
    <w:rsid w:val="6A176B1C"/>
    <w:rsid w:val="70B400F6"/>
    <w:rsid w:val="715067D6"/>
    <w:rsid w:val="7480958D"/>
    <w:rsid w:val="7714FF6A"/>
    <w:rsid w:val="7945C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067D6"/>
  <w14:defaultImageDpi w14:val="32767"/>
  <w15:chartTrackingRefBased/>
  <w15:docId w15:val="{95124CF8-7FEC-4A40-9D83-6B3694E3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 Neue" w:eastAsia="Calibri" w:hAnsi="Helvetica Neue" w:cs="Times New Roman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9219A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19A3"/>
    <w:rPr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219A3"/>
  </w:style>
  <w:style w:type="character" w:styleId="Hyperlink">
    <w:name w:val="Hyperlink"/>
    <w:basedOn w:val="Absatz-Standardschriftart"/>
    <w:uiPriority w:val="99"/>
    <w:unhideWhenUsed/>
    <w:rsid w:val="009219A3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56D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56D9"/>
    <w:rPr>
      <w:rFonts w:eastAsiaTheme="minorEastAsia" w:cstheme="minorBidi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56D9"/>
    <w:rPr>
      <w:rFonts w:eastAsiaTheme="minorEastAsia" w:cstheme="minorBidi"/>
      <w:lang w:eastAsia="de-DE"/>
    </w:rPr>
  </w:style>
  <w:style w:type="character" w:customStyle="1" w:styleId="st">
    <w:name w:val="st"/>
    <w:basedOn w:val="Absatz-Standardschriftart"/>
    <w:rsid w:val="003956D9"/>
  </w:style>
  <w:style w:type="character" w:styleId="Hervorhebung">
    <w:name w:val="Emphasis"/>
    <w:basedOn w:val="Absatz-Standardschriftart"/>
    <w:uiPriority w:val="20"/>
    <w:qFormat/>
    <w:rsid w:val="003956D9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956D9"/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956D9"/>
    <w:rPr>
      <w:rFonts w:ascii="Times New Roman" w:hAnsi="Times New Roman"/>
      <w:sz w:val="18"/>
      <w:szCs w:val="18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82CB0"/>
    <w:rPr>
      <w:rFonts w:eastAsia="Calibri" w:cs="Times New Roman"/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82CB0"/>
    <w:rPr>
      <w:rFonts w:eastAsiaTheme="minorEastAsia" w:cstheme="minorBidi"/>
      <w:b/>
      <w:bCs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NichtaufgelsteErwhnung">
    <w:name w:val="Unresolved Mention"/>
    <w:basedOn w:val="Absatz-Standardschriftart"/>
    <w:uiPriority w:val="99"/>
    <w:rsid w:val="00F56FA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56F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list.uni-bayreuth.de/issues/57/inlist57.pdf" TargetMode="External"/><Relationship Id="rId13" Type="http://schemas.openxmlformats.org/officeDocument/2006/relationships/hyperlink" Target="https://portal.uni-freiburg.de/sdd/fragl" TargetMode="External"/><Relationship Id="rId18" Type="http://schemas.openxmlformats.org/officeDocument/2006/relationships/hyperlink" Target="http://www.gespraechsforschung-ozs.d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portal.uni-freiburg.de/sdd/fragl" TargetMode="External"/><Relationship Id="rId12" Type="http://schemas.microsoft.com/office/2016/09/relationships/commentsIds" Target="commentsIds.xml"/><Relationship Id="rId17" Type="http://schemas.openxmlformats.org/officeDocument/2006/relationships/hyperlink" Target="https://phbl-opus.phlb.de/files/32/1_Dissertation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diss.uni-goettingen.de/handle/11858/00-1735-0000-0006-AEE0-C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https://portal.uni-freiburg.de/sdd/fragl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udiolabor.uni-muenster.de/SASI" TargetMode="External"/><Relationship Id="rId14" Type="http://schemas.openxmlformats.org/officeDocument/2006/relationships/hyperlink" Target="https://portal.uni-freiburg.de/sdd/fragl/2015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94C55F-CFB1-E546-BCBC-4D92DA54A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22553</Words>
  <Characters>162835</Characters>
  <Application>Microsoft Office Word</Application>
  <DocSecurity>0</DocSecurity>
  <Lines>3392</Lines>
  <Paragraphs>1872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Winter</dc:creator>
  <cp:keywords/>
  <dc:description/>
  <cp:lastModifiedBy>Simone Amorocho</cp:lastModifiedBy>
  <cp:revision>2</cp:revision>
  <dcterms:created xsi:type="dcterms:W3CDTF">2019-09-04T08:12:00Z</dcterms:created>
  <dcterms:modified xsi:type="dcterms:W3CDTF">2019-09-04T08:12:00Z</dcterms:modified>
</cp:coreProperties>
</file>